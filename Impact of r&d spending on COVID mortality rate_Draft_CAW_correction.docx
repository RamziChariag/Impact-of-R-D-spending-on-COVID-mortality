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081BC" w14:textId="77777777" w:rsidR="00A96DD1" w:rsidRDefault="003A3335" w:rsidP="00C84354">
      <w:pPr>
        <w:pStyle w:val="Title"/>
        <w:jc w:val="center"/>
        <w:rPr>
          <w:sz w:val="40"/>
          <w:szCs w:val="40"/>
        </w:rPr>
      </w:pPr>
      <w:r w:rsidRPr="003A3335">
        <w:rPr>
          <w:sz w:val="40"/>
          <w:szCs w:val="40"/>
        </w:rPr>
        <w:t>Impact of R&amp;D Spending on COVID-19 Mortality by Country</w:t>
      </w:r>
    </w:p>
    <w:p w14:paraId="11ADFA97" w14:textId="77777777" w:rsidR="003A3335" w:rsidRDefault="003A3335" w:rsidP="00C84354">
      <w:pPr>
        <w:jc w:val="center"/>
      </w:pPr>
    </w:p>
    <w:p w14:paraId="5A733EE8" w14:textId="77777777" w:rsidR="003A3335" w:rsidRDefault="003A3335" w:rsidP="00C84354">
      <w:pPr>
        <w:jc w:val="center"/>
      </w:pPr>
      <w:r>
        <w:t>Ramzi Chariag</w:t>
      </w:r>
    </w:p>
    <w:p w14:paraId="12413223" w14:textId="77777777" w:rsidR="003A3335" w:rsidRDefault="003A3335" w:rsidP="00C84354">
      <w:pPr>
        <w:jc w:val="center"/>
      </w:pPr>
      <w:r>
        <w:t>Central European University, Department of Economics</w:t>
      </w:r>
    </w:p>
    <w:p w14:paraId="6A2D12BF" w14:textId="77777777" w:rsidR="003A3335" w:rsidRDefault="003A3335" w:rsidP="00C84354">
      <w:pPr>
        <w:jc w:val="both"/>
      </w:pPr>
    </w:p>
    <w:p w14:paraId="5E3525C4" w14:textId="77777777" w:rsidR="003A3335" w:rsidRDefault="003A3335" w:rsidP="00C84354">
      <w:pPr>
        <w:jc w:val="both"/>
        <w:rPr>
          <w:b/>
          <w:bCs/>
        </w:rPr>
      </w:pPr>
      <w:r w:rsidRPr="003A3335">
        <w:rPr>
          <w:b/>
          <w:bCs/>
        </w:rPr>
        <w:t>Abstract</w:t>
      </w:r>
    </w:p>
    <w:p w14:paraId="37F6BE20" w14:textId="1C80429A" w:rsidR="003A3335" w:rsidRDefault="003A3335" w:rsidP="00C84354">
      <w:pPr>
        <w:spacing w:line="240" w:lineRule="auto"/>
        <w:jc w:val="both"/>
        <w:rPr>
          <w:sz w:val="20"/>
          <w:szCs w:val="20"/>
        </w:rPr>
      </w:pPr>
      <w:r w:rsidRPr="00C84354">
        <w:rPr>
          <w:sz w:val="20"/>
          <w:szCs w:val="20"/>
        </w:rPr>
        <w:t xml:space="preserve">This paper aims to study the impact of average R&amp;D spending on COVID-19 mortality rate by country. We </w:t>
      </w:r>
      <w:ins w:id="0" w:author="Andrea Kirchknopf" w:date="2021-06-10T09:41:00Z">
        <w:r w:rsidR="001D5D37">
          <w:rPr>
            <w:sz w:val="20"/>
            <w:szCs w:val="20"/>
          </w:rPr>
          <w:t xml:space="preserve">voice </w:t>
        </w:r>
      </w:ins>
      <w:r w:rsidRPr="00C84354">
        <w:rPr>
          <w:sz w:val="20"/>
          <w:szCs w:val="20"/>
        </w:rPr>
        <w:t xml:space="preserve">would like to know whether an increase in R&amp;D as a percentage of GDP </w:t>
      </w:r>
      <w:proofErr w:type="gramStart"/>
      <w:r w:rsidRPr="00C84354">
        <w:rPr>
          <w:sz w:val="20"/>
          <w:szCs w:val="20"/>
        </w:rPr>
        <w:t>in a given</w:t>
      </w:r>
      <w:proofErr w:type="gramEnd"/>
      <w:r w:rsidRPr="00C84354">
        <w:rPr>
          <w:sz w:val="20"/>
          <w:szCs w:val="20"/>
        </w:rPr>
        <w:t xml:space="preserve"> country </w:t>
      </w:r>
      <w:r w:rsidR="00503F96" w:rsidRPr="00C84354">
        <w:rPr>
          <w:sz w:val="20"/>
          <w:szCs w:val="20"/>
        </w:rPr>
        <w:t>has a significant impact on</w:t>
      </w:r>
      <w:r w:rsidRPr="00C84354">
        <w:rPr>
          <w:sz w:val="20"/>
          <w:szCs w:val="20"/>
        </w:rPr>
        <w:t xml:space="preserve"> the mortality rate of the country in question. </w:t>
      </w:r>
      <w:ins w:id="1" w:author="Andrea Kirchknopf" w:date="2021-06-10T09:43:00Z">
        <w:r w:rsidR="003622BD">
          <w:rPr>
            <w:sz w:val="20"/>
            <w:szCs w:val="20"/>
          </w:rPr>
          <w:t xml:space="preserve">Is there a research gap? </w:t>
        </w:r>
      </w:ins>
      <w:proofErr w:type="gramStart"/>
      <w:r w:rsidRPr="00C84354">
        <w:rPr>
          <w:sz w:val="20"/>
          <w:szCs w:val="20"/>
        </w:rPr>
        <w:t>The</w:t>
      </w:r>
      <w:proofErr w:type="gramEnd"/>
      <w:r w:rsidRPr="00C84354">
        <w:rPr>
          <w:sz w:val="20"/>
          <w:szCs w:val="20"/>
        </w:rPr>
        <w:t xml:space="preserve"> </w:t>
      </w:r>
      <w:r w:rsidR="00503F96" w:rsidRPr="00C84354">
        <w:rPr>
          <w:sz w:val="20"/>
          <w:szCs w:val="20"/>
        </w:rPr>
        <w:t xml:space="preserve">premise is </w:t>
      </w:r>
      <w:r w:rsidRPr="00C84354">
        <w:rPr>
          <w:sz w:val="20"/>
          <w:szCs w:val="20"/>
        </w:rPr>
        <w:t>that countries that invest in R&amp;D give more weight to the input of scientists when making policy</w:t>
      </w:r>
      <w:r w:rsidR="00503F96" w:rsidRPr="00C84354">
        <w:rPr>
          <w:sz w:val="20"/>
          <w:szCs w:val="20"/>
        </w:rPr>
        <w:t xml:space="preserve">. Additionally, such countries should be more capable of adapting quickly to the new conditions imposed by the pandemic, and thus should have a lower mortality rate. </w:t>
      </w:r>
      <w:r w:rsidR="00C84354" w:rsidRPr="00C84354">
        <w:rPr>
          <w:sz w:val="20"/>
          <w:szCs w:val="20"/>
        </w:rPr>
        <w:t>R</w:t>
      </w:r>
      <w:r w:rsidR="003B5850" w:rsidRPr="00C84354">
        <w:rPr>
          <w:sz w:val="20"/>
          <w:szCs w:val="20"/>
        </w:rPr>
        <w:t>egressing mortality on our variable of interest</w:t>
      </w:r>
      <w:r w:rsidR="00C84354" w:rsidRPr="00C84354">
        <w:rPr>
          <w:sz w:val="20"/>
          <w:szCs w:val="20"/>
        </w:rPr>
        <w:t xml:space="preserve"> using OLS</w:t>
      </w:r>
      <w:r w:rsidR="003B5850" w:rsidRPr="00C84354">
        <w:rPr>
          <w:sz w:val="20"/>
          <w:szCs w:val="20"/>
        </w:rPr>
        <w:t xml:space="preserve"> yields that R&amp;D spending is insignificant. However, </w:t>
      </w:r>
      <w:r w:rsidR="00C84354" w:rsidRPr="00C84354">
        <w:rPr>
          <w:sz w:val="20"/>
          <w:szCs w:val="20"/>
        </w:rPr>
        <w:t>by</w:t>
      </w:r>
      <w:r w:rsidR="003B5850" w:rsidRPr="00C84354">
        <w:rPr>
          <w:sz w:val="20"/>
          <w:szCs w:val="20"/>
        </w:rPr>
        <w:t xml:space="preserve"> using the number of published research papers per year as an instrument for R&amp;D spending as a percentage of GDP</w:t>
      </w:r>
      <w:r w:rsidR="00C84354" w:rsidRPr="00C84354">
        <w:rPr>
          <w:sz w:val="20"/>
          <w:szCs w:val="20"/>
        </w:rPr>
        <w:t>, we can eliminate possible</w:t>
      </w:r>
      <w:ins w:id="2" w:author="Andrea Kirchknopf" w:date="2021-06-10T09:42:00Z">
        <w:r w:rsidR="001D5D37">
          <w:rPr>
            <w:sz w:val="20"/>
            <w:szCs w:val="20"/>
          </w:rPr>
          <w:t xml:space="preserve"> </w:t>
        </w:r>
        <w:proofErr w:type="gramStart"/>
        <w:r w:rsidR="001D5D37">
          <w:rPr>
            <w:sz w:val="20"/>
            <w:szCs w:val="20"/>
          </w:rPr>
          <w:t>what?</w:t>
        </w:r>
      </w:ins>
      <w:r w:rsidR="00C84354" w:rsidRPr="00C84354">
        <w:rPr>
          <w:sz w:val="20"/>
          <w:szCs w:val="20"/>
        </w:rPr>
        <w:t>,</w:t>
      </w:r>
      <w:proofErr w:type="gramEnd"/>
      <w:r w:rsidR="00C84354" w:rsidRPr="00C84354">
        <w:rPr>
          <w:sz w:val="20"/>
          <w:szCs w:val="20"/>
        </w:rPr>
        <w:t xml:space="preserve"> we surprisingly found that an opposite relationship exists</w:t>
      </w:r>
      <w:ins w:id="3" w:author="Andrea Kirchknopf" w:date="2021-06-10T09:44:00Z">
        <w:r w:rsidR="003622BD">
          <w:rPr>
            <w:sz w:val="20"/>
            <w:szCs w:val="20"/>
          </w:rPr>
          <w:t xml:space="preserve"> explain</w:t>
        </w:r>
      </w:ins>
      <w:r w:rsidR="00C84354" w:rsidRPr="00C84354">
        <w:rPr>
          <w:sz w:val="20"/>
          <w:szCs w:val="20"/>
        </w:rPr>
        <w:t>.</w:t>
      </w:r>
    </w:p>
    <w:p w14:paraId="0FE89703" w14:textId="77777777" w:rsidR="00C84354" w:rsidRPr="00C84354" w:rsidRDefault="00C84354" w:rsidP="00C84354">
      <w:pPr>
        <w:spacing w:line="240" w:lineRule="auto"/>
        <w:jc w:val="both"/>
        <w:rPr>
          <w:sz w:val="20"/>
          <w:szCs w:val="20"/>
        </w:rPr>
      </w:pPr>
    </w:p>
    <w:p w14:paraId="68F60935" w14:textId="7CF120FD" w:rsidR="00C84354" w:rsidRPr="00DB7E70" w:rsidRDefault="00C84354" w:rsidP="00DB7E70">
      <w:pPr>
        <w:pStyle w:val="ListParagraph"/>
        <w:numPr>
          <w:ilvl w:val="0"/>
          <w:numId w:val="1"/>
        </w:numPr>
        <w:jc w:val="both"/>
        <w:rPr>
          <w:b/>
          <w:bCs/>
        </w:rPr>
      </w:pPr>
      <w:r w:rsidRPr="00DB7E70">
        <w:rPr>
          <w:b/>
          <w:bCs/>
        </w:rPr>
        <w:t>Introduction</w:t>
      </w:r>
      <w:ins w:id="4" w:author="Andrea Kirchknopf" w:date="2021-06-10T09:53:00Z">
        <w:r w:rsidR="00A84816">
          <w:rPr>
            <w:b/>
            <w:bCs/>
          </w:rPr>
          <w:t xml:space="preserve"> a</w:t>
        </w:r>
      </w:ins>
      <w:ins w:id="5" w:author="Andrea Kirchknopf" w:date="2021-06-10T09:54:00Z">
        <w:r w:rsidR="00A84816">
          <w:rPr>
            <w:b/>
            <w:bCs/>
          </w:rPr>
          <w:t xml:space="preserve">nd </w:t>
        </w:r>
        <w:proofErr w:type="spellStart"/>
        <w:proofErr w:type="gramStart"/>
        <w:r w:rsidR="00A84816">
          <w:rPr>
            <w:b/>
            <w:bCs/>
          </w:rPr>
          <w:t>lit.review</w:t>
        </w:r>
      </w:ins>
      <w:proofErr w:type="spellEnd"/>
      <w:proofErr w:type="gramEnd"/>
    </w:p>
    <w:p w14:paraId="41CC1C28" w14:textId="483B177D" w:rsidR="00350D34" w:rsidRDefault="00C84354" w:rsidP="00350D34">
      <w:pPr>
        <w:jc w:val="both"/>
      </w:pPr>
      <w:r>
        <w:t xml:space="preserve">The pandemic that hit the world by the end of 2019 raised many questions about inequality within and across countries. One of the most important among these questions was “who was better prepared?” and “how can we react more efficiently to such sudden and unexpected shocks in the future?” Only during these times have expressions such as “phase 3 trials” and “statistically significant evidence” become so ubiquitous among the general public. </w:t>
      </w:r>
      <w:r w:rsidR="0077163B">
        <w:t xml:space="preserve">Many different approaches and strategies have emerged in managing the pandemic. Governments and experts got creative while trying to figure out the best solutions that work for them, given their income, healthcare infrastructure. They also have to consider other demographic factors like the age of the population and the prevalence of certain health conditions suspected to have a detrimental effect on the development of the disease amongst individuals. </w:t>
      </w:r>
      <w:r w:rsidR="00350D34">
        <w:t>“A</w:t>
      </w:r>
      <w:r w:rsidR="00350D34" w:rsidRPr="00350D34">
        <w:t>n understanding of factors at the national level associated with a higher population risk for more widespread infection, severity of illness, and mortality is critical. The impact of existing national policies, and the association of specific country-level factors with outcomes, is urgently required as many jurisdictions have begun the process of relax</w:t>
      </w:r>
      <w:r w:rsidR="00350D34">
        <w:t>ing public health interventions</w:t>
      </w:r>
      <w:r w:rsidR="00350D34" w:rsidRPr="00350D34">
        <w:t xml:space="preserve"> with an accompanying risk of subsequent waves of infection</w:t>
      </w:r>
      <w:r w:rsidR="00350D34">
        <w:t xml:space="preserve">” (Chaudhry et al., 2020). </w:t>
      </w:r>
      <w:ins w:id="6" w:author="Andrea Kirchknopf" w:date="2021-06-10T09:49:00Z">
        <w:r w:rsidR="00720EA9">
          <w:t>This can be summarised or paraphrased</w:t>
        </w:r>
      </w:ins>
    </w:p>
    <w:p w14:paraId="4E610592" w14:textId="0C3B5B2C" w:rsidR="00233338" w:rsidRDefault="00350D34" w:rsidP="004A126D">
      <w:pPr>
        <w:jc w:val="both"/>
      </w:pPr>
      <w:r>
        <w:t xml:space="preserve">Elements such as infrastructure and deeply rooted cultural and institutional norms are not easily </w:t>
      </w:r>
      <w:r w:rsidR="00233338">
        <w:t>malleable</w:t>
      </w:r>
      <w:r>
        <w:t xml:space="preserve">. However, understanding their impact on the development of the pandemic could have a pragmatic use in the future. </w:t>
      </w:r>
      <w:r w:rsidR="00233338">
        <w:t xml:space="preserve">To this end, </w:t>
      </w:r>
      <w:del w:id="7" w:author="Andrea Kirchknopf" w:date="2021-06-10T09:49:00Z">
        <w:r w:rsidR="00233338" w:rsidDel="00720EA9">
          <w:delText>(</w:delText>
        </w:r>
      </w:del>
      <w:r w:rsidR="00233338">
        <w:t>Chaudhry et al.</w:t>
      </w:r>
      <w:del w:id="8" w:author="Andrea Kirchknopf" w:date="2021-06-10T09:50:00Z">
        <w:r w:rsidR="00233338" w:rsidDel="00720EA9">
          <w:delText>,</w:delText>
        </w:r>
      </w:del>
      <w:del w:id="9" w:author="Andrea Kirchknopf" w:date="2021-06-10T09:49:00Z">
        <w:r w:rsidR="00233338" w:rsidDel="00720EA9">
          <w:delText xml:space="preserve"> </w:delText>
        </w:r>
      </w:del>
      <w:ins w:id="10" w:author="Andrea Kirchknopf" w:date="2021-06-10T09:50:00Z">
        <w:r w:rsidR="00BB613B">
          <w:t>(</w:t>
        </w:r>
      </w:ins>
      <w:r w:rsidR="00233338">
        <w:t>2020) conduct a “</w:t>
      </w:r>
      <w:r w:rsidR="00233338" w:rsidRPr="00233338">
        <w:t xml:space="preserve">A country level analysis measuring the impact of government actions, country preparedness and socioeconomic factors on </w:t>
      </w:r>
      <w:r w:rsidR="00233338" w:rsidRPr="00233338">
        <w:lastRenderedPageBreak/>
        <w:t>COVID-19 mortality and related health outcome</w:t>
      </w:r>
      <w:r w:rsidR="00233338">
        <w:t>.” They use</w:t>
      </w:r>
      <w:del w:id="11" w:author="Andrea Kirchknopf" w:date="2021-06-10T09:50:00Z">
        <w:r w:rsidR="00233338" w:rsidDel="00BB613B">
          <w:delText>d</w:delText>
        </w:r>
      </w:del>
      <w:r w:rsidR="00233338">
        <w:t xml:space="preserve"> various sources of publicly available data and indices put into the following categories: </w:t>
      </w:r>
      <w:r w:rsidR="00233338" w:rsidRPr="00233338">
        <w:t>Socioeconomic characteristics</w:t>
      </w:r>
      <w:r w:rsidR="00233338">
        <w:t>, h</w:t>
      </w:r>
      <w:r w:rsidR="00233338" w:rsidRPr="00233338">
        <w:t>ealth related characteristics</w:t>
      </w:r>
      <w:r w:rsidR="00233338">
        <w:t>, h</w:t>
      </w:r>
      <w:r w:rsidR="00233338" w:rsidRPr="00233338">
        <w:t>ealth care capacity</w:t>
      </w:r>
      <w:r w:rsidR="00233338">
        <w:t xml:space="preserve">, </w:t>
      </w:r>
      <w:r w:rsidR="004A126D" w:rsidRPr="004A126D">
        <w:t>Global Health Security Capabilities (GHS)</w:t>
      </w:r>
      <w:r w:rsidR="004A126D">
        <w:rPr>
          <w:rStyle w:val="FootnoteReference"/>
        </w:rPr>
        <w:footnoteReference w:id="1"/>
      </w:r>
      <w:r w:rsidR="004A126D">
        <w:t>, border closure, and lockdown. Their aim was to evaluate the effect of both timing and type of government policy on COVID-19 mortality rates. They found that full lockdowns and higher GHS scores positively predicted recovery cases per million. Also, they reported that early border closures reduced the peak transmission. However, more testing had no effect on cases per million i.e. more information did not help governments react better. On the negative side, they found that GDP per capita and smoking prevalence</w:t>
      </w:r>
      <w:ins w:id="12" w:author="Andrea Kirchknopf" w:date="2021-06-10T09:51:00Z">
        <w:r w:rsidR="00BB613B">
          <w:t xml:space="preserve"> others, diabetes, high blood pressure etc?</w:t>
        </w:r>
      </w:ins>
      <w:r w:rsidR="004A126D">
        <w:t xml:space="preserve"> were associated with higher mortality rates.</w:t>
      </w:r>
      <w:ins w:id="13" w:author="Andrea Kirchknopf" w:date="2021-06-10T09:51:00Z">
        <w:r w:rsidR="00BB613B">
          <w:t xml:space="preserve"> Ref to </w:t>
        </w:r>
        <w:proofErr w:type="spellStart"/>
        <w:r w:rsidR="00BB613B">
          <w:t>pgs</w:t>
        </w:r>
      </w:ins>
      <w:proofErr w:type="spellEnd"/>
      <w:ins w:id="14" w:author="Andrea Kirchknopf" w:date="2021-06-10T09:52:00Z">
        <w:r w:rsidR="00BB613B">
          <w:t>, merge with next para</w:t>
        </w:r>
      </w:ins>
    </w:p>
    <w:p w14:paraId="7B1F801C" w14:textId="77777777" w:rsidR="00F3398F" w:rsidRDefault="00F3398F" w:rsidP="00F3398F">
      <w:pPr>
        <w:jc w:val="both"/>
      </w:pPr>
      <w:r w:rsidRPr="00F3398F">
        <w:t>In similar efforts, (de Siqueira, et al., 2020) looked at the effect of obesity</w:t>
      </w:r>
      <w:r>
        <w:t xml:space="preserve"> on hospitalization and mortality by conducting a review study. They found a positive correlation between higher BMIs and worse outcomes amongst COVID-19 patients. In addition, obesity (BMI&gt;30 kg/m²) increased the need for medical care.</w:t>
      </w:r>
    </w:p>
    <w:p w14:paraId="0282BCB8" w14:textId="69FC6F2D" w:rsidR="004A126D" w:rsidRPr="00F3398F" w:rsidRDefault="00F3398F" w:rsidP="00DA64B0">
      <w:pPr>
        <w:jc w:val="both"/>
      </w:pPr>
      <w:r>
        <w:t xml:space="preserve">Healthcare quality and access is crucial when it comes to dealing with a global pandemic. </w:t>
      </w:r>
      <w:del w:id="15" w:author="Andrea Kirchknopf" w:date="2021-06-10T09:52:00Z">
        <w:r w:rsidDel="00DB4F5B">
          <w:delText>(</w:delText>
        </w:r>
      </w:del>
      <w:r>
        <w:t>GBD</w:t>
      </w:r>
      <w:r w:rsidR="00DA64B0">
        <w:t xml:space="preserve"> collaborators</w:t>
      </w:r>
      <w:del w:id="16" w:author="Andrea Kirchknopf" w:date="2021-06-10T09:52:00Z">
        <w:r w:rsidDel="00DB4F5B">
          <w:delText>,</w:delText>
        </w:r>
      </w:del>
      <w:r>
        <w:t xml:space="preserve"> </w:t>
      </w:r>
      <w:ins w:id="17" w:author="Andrea Kirchknopf" w:date="2021-06-10T09:52:00Z">
        <w:r w:rsidR="00DB4F5B">
          <w:t>(</w:t>
        </w:r>
      </w:ins>
      <w:r>
        <w:t xml:space="preserve">2016) </w:t>
      </w:r>
      <w:r w:rsidR="00DA64B0">
        <w:t xml:space="preserve">construct the healthcare access and quality index (HAQ) in 195 countries and territories </w:t>
      </w:r>
      <w:proofErr w:type="gramStart"/>
      <w:r w:rsidR="00DA64B0">
        <w:t>in order to</w:t>
      </w:r>
      <w:proofErr w:type="gramEnd"/>
      <w:r w:rsidR="00DA64B0">
        <w:t xml:space="preserve"> quantify the accessibility and reliability of healthcare services.</w:t>
      </w:r>
      <w:ins w:id="18" w:author="Andrea Kirchknopf" w:date="2021-06-10T09:52:00Z">
        <w:r w:rsidR="00DB4F5B">
          <w:t xml:space="preserve"> Attach somewhere, put </w:t>
        </w:r>
      </w:ins>
      <w:ins w:id="19" w:author="Andrea Kirchknopf" w:date="2021-06-10T09:53:00Z">
        <w:r w:rsidR="00DB4F5B">
          <w:t>into context</w:t>
        </w:r>
      </w:ins>
    </w:p>
    <w:p w14:paraId="6C8E8CC6" w14:textId="2454BF7B" w:rsidR="00DB7E70" w:rsidRDefault="00350D34" w:rsidP="00DB7E70">
      <w:pPr>
        <w:jc w:val="both"/>
      </w:pPr>
      <w:r>
        <w:t xml:space="preserve">As this paper is being written, vaccines are already being rolled out across most of the world. Though COVID-19 seems like it will eventually fade out thanks to vaccines, it still remains a rather big issue in most </w:t>
      </w:r>
      <w:r w:rsidR="00DA64B0">
        <w:t>nations</w:t>
      </w:r>
      <w:r>
        <w:t xml:space="preserve">. </w:t>
      </w:r>
      <w:r w:rsidRPr="00350D34">
        <w:t>While it is probably not something that a government could dramatically impact through policy at this advanced stage of the crisis, there is</w:t>
      </w:r>
      <w:r w:rsidR="00DA64B0">
        <w:t xml:space="preserve"> a</w:t>
      </w:r>
      <w:r>
        <w:t xml:space="preserve"> potentially useful</w:t>
      </w:r>
      <w:r w:rsidRPr="00350D34">
        <w:t xml:space="preserve"> inference to make about the impact of trusting scientists and funding them so that </w:t>
      </w:r>
      <w:r w:rsidR="00233338">
        <w:t>scientific advancement</w:t>
      </w:r>
      <w:r w:rsidRPr="00350D34">
        <w:t xml:space="preserve"> </w:t>
      </w:r>
      <w:r w:rsidR="00233338" w:rsidRPr="00350D34">
        <w:t>can</w:t>
      </w:r>
      <w:r w:rsidR="00233338">
        <w:t xml:space="preserve"> </w:t>
      </w:r>
      <w:r w:rsidR="00233338" w:rsidRPr="00350D34">
        <w:t>prevent</w:t>
      </w:r>
      <w:r w:rsidR="00233338">
        <w:t xml:space="preserve"> </w:t>
      </w:r>
      <w:r w:rsidRPr="00350D34">
        <w:t>calamities, or at least mitigate</w:t>
      </w:r>
      <w:r w:rsidR="00DA64B0">
        <w:t xml:space="preserve"> them in the future.</w:t>
      </w:r>
      <w:ins w:id="20" w:author="Andrea Kirchknopf" w:date="2021-06-10T09:53:00Z">
        <w:r w:rsidR="00A84816">
          <w:t xml:space="preserve"> Is this what makes your question relevant? Link to that</w:t>
        </w:r>
      </w:ins>
    </w:p>
    <w:p w14:paraId="33BB6F09" w14:textId="77777777" w:rsidR="00DB7E70" w:rsidRDefault="00DB7E70" w:rsidP="00DB7E70">
      <w:pPr>
        <w:pStyle w:val="ListParagraph"/>
        <w:numPr>
          <w:ilvl w:val="0"/>
          <w:numId w:val="1"/>
        </w:numPr>
        <w:jc w:val="both"/>
        <w:rPr>
          <w:b/>
          <w:bCs/>
        </w:rPr>
      </w:pPr>
      <w:r w:rsidRPr="00DB7E70">
        <w:rPr>
          <w:b/>
          <w:bCs/>
        </w:rPr>
        <w:t>Data and Descriptive Statistics</w:t>
      </w:r>
    </w:p>
    <w:p w14:paraId="389F746D" w14:textId="04C37AF7" w:rsidR="00DB7E70" w:rsidRPr="00DB7E70" w:rsidDel="00855171" w:rsidRDefault="00DB7E70" w:rsidP="00DB7E70">
      <w:pPr>
        <w:pStyle w:val="ListParagraph"/>
        <w:numPr>
          <w:ilvl w:val="0"/>
          <w:numId w:val="2"/>
        </w:numPr>
        <w:jc w:val="both"/>
        <w:rPr>
          <w:del w:id="21" w:author="Andrea Kirchknopf" w:date="2021-06-10T12:37:00Z"/>
          <w:b/>
          <w:bCs/>
        </w:rPr>
      </w:pPr>
      <w:del w:id="22" w:author="Andrea Kirchknopf" w:date="2021-06-10T12:37:00Z">
        <w:r w:rsidDel="00855171">
          <w:rPr>
            <w:b/>
            <w:bCs/>
          </w:rPr>
          <w:delText>Data</w:delText>
        </w:r>
      </w:del>
    </w:p>
    <w:p w14:paraId="5842505D" w14:textId="5B334625" w:rsidR="00DB7E70" w:rsidRDefault="00DB7E70" w:rsidP="00C30814">
      <w:pPr>
        <w:jc w:val="both"/>
      </w:pPr>
      <w:r>
        <w:t>The data used comes from various sources</w:t>
      </w:r>
      <w:ins w:id="23" w:author="Andrea Kirchknopf" w:date="2021-06-10T10:02:00Z">
        <w:r w:rsidR="005129EB">
          <w:t xml:space="preserve"> be specific</w:t>
        </w:r>
      </w:ins>
      <w:r>
        <w:t>, all of which are reliable institutions</w:t>
      </w:r>
      <w:ins w:id="24" w:author="Andrea Kirchknopf" w:date="2021-06-10T10:02:00Z">
        <w:r w:rsidR="005129EB">
          <w:t xml:space="preserve"> according to </w:t>
        </w:r>
        <w:proofErr w:type="gramStart"/>
        <w:r w:rsidR="005129EB">
          <w:t>whom?</w:t>
        </w:r>
      </w:ins>
      <w:r>
        <w:t>,</w:t>
      </w:r>
      <w:proofErr w:type="gramEnd"/>
      <w:r>
        <w:t xml:space="preserve"> all of which are publicly available. The variables that were employed in this study are: </w:t>
      </w:r>
      <w:ins w:id="25" w:author="Andrea Kirchknopf" w:date="2021-06-10T10:06:00Z">
        <w:r w:rsidR="002C0AA6">
          <w:t>justify and link/group variables</w:t>
        </w:r>
      </w:ins>
    </w:p>
    <w:p w14:paraId="0311E6AA" w14:textId="77777777" w:rsidR="00DB7E70" w:rsidRDefault="00DB7E70" w:rsidP="00C30814">
      <w:pPr>
        <w:ind w:firstLine="720"/>
        <w:jc w:val="both"/>
      </w:pPr>
      <w:r>
        <w:t>COVID-19 mortality rate</w:t>
      </w:r>
      <w:r w:rsidR="00C30814">
        <w:t xml:space="preserve"> (lmortality)</w:t>
      </w:r>
      <w:r>
        <w:t>:</w:t>
      </w:r>
      <w:r w:rsidR="00C30814">
        <w:t xml:space="preserve"> Log of mortality rates of COVID-19 by country, scraped from Worldometer on the 10</w:t>
      </w:r>
      <w:r w:rsidR="00C30814" w:rsidRPr="00C30814">
        <w:rPr>
          <w:vertAlign w:val="superscript"/>
        </w:rPr>
        <w:t>th</w:t>
      </w:r>
      <w:r w:rsidR="00C30814">
        <w:t xml:space="preserve"> of </w:t>
      </w:r>
      <w:proofErr w:type="gramStart"/>
      <w:r w:rsidR="00C30814">
        <w:t>May,</w:t>
      </w:r>
      <w:proofErr w:type="gramEnd"/>
      <w:r w:rsidR="00C30814">
        <w:t xml:space="preserve"> 2021. </w:t>
      </w:r>
    </w:p>
    <w:p w14:paraId="60CACA4B" w14:textId="44517A97" w:rsidR="00DB7E70" w:rsidRDefault="00DB7E70" w:rsidP="00706C75">
      <w:pPr>
        <w:ind w:firstLine="720"/>
        <w:jc w:val="both"/>
      </w:pPr>
      <w:r>
        <w:lastRenderedPageBreak/>
        <w:t xml:space="preserve"> R&amp;D spending as a percentage of GDP</w:t>
      </w:r>
      <w:r w:rsidR="00706C75">
        <w:t>(</w:t>
      </w:r>
      <w:proofErr w:type="spellStart"/>
      <w:r w:rsidR="00706C75">
        <w:t>lrd</w:t>
      </w:r>
      <w:proofErr w:type="spellEnd"/>
      <w:r w:rsidR="00706C75">
        <w:t>)</w:t>
      </w:r>
      <w:r>
        <w:t>:</w:t>
      </w:r>
      <w:r w:rsidR="00706C75">
        <w:t xml:space="preserve"> Log of average R&amp;D spending as a percentage of GDP between 2010 and 2020. Data about every single country on every single year was not available, but that should not be a problem, because the variable is actually quite consistent throughout the years. This was expected, since governments usually do not often alter such choices drastically. This data was obtained from a UNESCO dataset.</w:t>
      </w:r>
      <w:r w:rsidR="00455862">
        <w:t xml:space="preserve"> Note that there are only 93 observations from the source </w:t>
      </w:r>
      <w:ins w:id="26" w:author="Andrea Kirchknopf" w:date="2021-06-10T10:03:00Z">
        <w:r w:rsidR="005129EB">
          <w:t xml:space="preserve">which? </w:t>
        </w:r>
      </w:ins>
      <w:r w:rsidR="00455862">
        <w:t xml:space="preserve">that match with the rest of the variables. If we exclude </w:t>
      </w:r>
      <w:proofErr w:type="spellStart"/>
      <w:r w:rsidR="00455862">
        <w:t>lrd</w:t>
      </w:r>
      <w:proofErr w:type="spellEnd"/>
      <w:r w:rsidR="00455862">
        <w:t>, the rest of the variables match on more than 160 observations.</w:t>
      </w:r>
    </w:p>
    <w:p w14:paraId="5EBF847A" w14:textId="5C19ADDF" w:rsidR="00DB7E70" w:rsidRDefault="005129EB" w:rsidP="00840C8C">
      <w:pPr>
        <w:ind w:firstLine="720"/>
        <w:jc w:val="both"/>
      </w:pPr>
      <w:ins w:id="27" w:author="Andrea Kirchknopf" w:date="2021-06-10T10:04:00Z">
        <w:r>
          <w:t xml:space="preserve">Link this with the above </w:t>
        </w:r>
      </w:ins>
      <w:r w:rsidR="00DB7E70">
        <w:t>Number of research papers published per year:</w:t>
      </w:r>
      <w:r w:rsidR="00706C75">
        <w:t xml:space="preserve"> Log of the weighted average of the number of research papers published between 2000 and 2018. Newer data points were given </w:t>
      </w:r>
      <w:r w:rsidR="00840C8C">
        <w:t>larger</w:t>
      </w:r>
      <w:r w:rsidR="00706C75">
        <w:t xml:space="preserve"> weights. The discount factor used to derive the weights</w:t>
      </w:r>
      <w:r w:rsidR="00840C8C">
        <w:t xml:space="preserve"> was 0.95 with the year 2018 having a weight of 100 (which brings the weight of the year 2000 to 39.72). This data was downloaded from the </w:t>
      </w:r>
      <w:proofErr w:type="spellStart"/>
      <w:r w:rsidR="00840C8C">
        <w:t>Worldbank’s</w:t>
      </w:r>
      <w:proofErr w:type="spellEnd"/>
      <w:r w:rsidR="00840C8C">
        <w:t xml:space="preserve"> </w:t>
      </w:r>
      <w:proofErr w:type="spellStart"/>
      <w:r w:rsidR="00840C8C">
        <w:t>DataBank</w:t>
      </w:r>
      <w:proofErr w:type="spellEnd"/>
      <w:r w:rsidR="00840C8C">
        <w:t xml:space="preserve"> website.</w:t>
      </w:r>
    </w:p>
    <w:p w14:paraId="744A1602" w14:textId="77777777" w:rsidR="00DB7E70" w:rsidRDefault="00DB7E70" w:rsidP="00840C8C">
      <w:pPr>
        <w:ind w:firstLine="720"/>
        <w:jc w:val="both"/>
      </w:pPr>
      <w:r>
        <w:t>GDP per capita</w:t>
      </w:r>
      <w:r w:rsidR="00840C8C">
        <w:t xml:space="preserve"> (</w:t>
      </w:r>
      <w:proofErr w:type="spellStart"/>
      <w:r w:rsidR="00840C8C">
        <w:t>lGDPPC</w:t>
      </w:r>
      <w:proofErr w:type="spellEnd"/>
      <w:r w:rsidR="00840C8C">
        <w:t>)</w:t>
      </w:r>
      <w:r>
        <w:t xml:space="preserve">: </w:t>
      </w:r>
      <w:r w:rsidR="00840C8C">
        <w:t>Log of GDP per capita, adjusted for</w:t>
      </w:r>
      <w:r w:rsidR="00840C8C" w:rsidRPr="00840C8C">
        <w:t xml:space="preserve"> PPP</w:t>
      </w:r>
      <w:r w:rsidR="00840C8C">
        <w:t xml:space="preserve"> using </w:t>
      </w:r>
      <w:r w:rsidR="00840C8C" w:rsidRPr="00840C8C">
        <w:t xml:space="preserve">constant 2017 </w:t>
      </w:r>
      <w:r w:rsidR="00840C8C">
        <w:t xml:space="preserve">US Dollars. This data was downloaded from the </w:t>
      </w:r>
      <w:proofErr w:type="spellStart"/>
      <w:r w:rsidR="00840C8C">
        <w:t>Worldbank’s</w:t>
      </w:r>
      <w:proofErr w:type="spellEnd"/>
      <w:r w:rsidR="00840C8C">
        <w:t xml:space="preserve"> </w:t>
      </w:r>
      <w:proofErr w:type="spellStart"/>
      <w:r w:rsidR="00840C8C">
        <w:t>DataBank</w:t>
      </w:r>
      <w:proofErr w:type="spellEnd"/>
      <w:r w:rsidR="00840C8C">
        <w:t xml:space="preserve"> website.</w:t>
      </w:r>
    </w:p>
    <w:p w14:paraId="593B34D3" w14:textId="77777777" w:rsidR="00DB7E70" w:rsidRDefault="00DB7E70" w:rsidP="00840C8C">
      <w:pPr>
        <w:ind w:firstLine="720"/>
        <w:jc w:val="both"/>
      </w:pPr>
      <w:r>
        <w:t>Median age:</w:t>
      </w:r>
      <w:r w:rsidR="00840C8C">
        <w:t xml:space="preserve"> median age per country. This data was also downloaded from the </w:t>
      </w:r>
      <w:proofErr w:type="spellStart"/>
      <w:r w:rsidR="00840C8C">
        <w:t>Worldbank’s</w:t>
      </w:r>
      <w:proofErr w:type="spellEnd"/>
      <w:r w:rsidR="00840C8C">
        <w:t xml:space="preserve"> </w:t>
      </w:r>
      <w:proofErr w:type="spellStart"/>
      <w:r w:rsidR="00840C8C">
        <w:t>DataBank</w:t>
      </w:r>
      <w:proofErr w:type="spellEnd"/>
      <w:r w:rsidR="00840C8C">
        <w:t xml:space="preserve"> website.</w:t>
      </w:r>
    </w:p>
    <w:p w14:paraId="4F666449" w14:textId="77777777" w:rsidR="00DB7E70" w:rsidRDefault="00DB7E70" w:rsidP="00455862">
      <w:pPr>
        <w:ind w:firstLine="720"/>
        <w:jc w:val="both"/>
      </w:pPr>
      <w:r w:rsidRPr="00455862">
        <w:t>HAQ index:</w:t>
      </w:r>
      <w:r w:rsidR="00455862" w:rsidRPr="00455862">
        <w:t xml:space="preserve"> Constructed by (de Siqueira, et al., 2020), and ranges from 0 to 100; 0 as the first percentile (worst) observed between 1990 and 2016, and 100 as the 99th percentile (best)</w:t>
      </w:r>
      <w:r w:rsidR="00455862">
        <w:t xml:space="preserve">. </w:t>
      </w:r>
    </w:p>
    <w:p w14:paraId="262211FF" w14:textId="77777777" w:rsidR="00DB7E70" w:rsidRDefault="00455862" w:rsidP="00DB7E70">
      <w:pPr>
        <w:ind w:firstLine="720"/>
        <w:jc w:val="both"/>
      </w:pPr>
      <w:r>
        <w:t>BMI</w:t>
      </w:r>
      <w:r w:rsidR="00DB7E70">
        <w:t>:</w:t>
      </w:r>
      <w:r>
        <w:t xml:space="preserve"> Mean BMI for all of both genders, assuming men and women each represent 50% of society, since the raw data from ourworldindata.org has the values segregated by gender.</w:t>
      </w:r>
    </w:p>
    <w:p w14:paraId="04193670" w14:textId="77777777" w:rsidR="00DB7E70" w:rsidRDefault="00DB7E70" w:rsidP="00DB7E70">
      <w:pPr>
        <w:ind w:firstLine="720"/>
        <w:jc w:val="both"/>
      </w:pPr>
      <w:r>
        <w:t xml:space="preserve">Diabetes: </w:t>
      </w:r>
      <w:r w:rsidR="00455862">
        <w:t xml:space="preserve">prevalence of diabetes as a % of </w:t>
      </w:r>
      <w:r w:rsidR="00322F6B">
        <w:t xml:space="preserve">population between the ages of 20 and 79. </w:t>
      </w:r>
      <w:r w:rsidR="00455862">
        <w:t xml:space="preserve"> </w:t>
      </w:r>
    </w:p>
    <w:p w14:paraId="564A0F26" w14:textId="77777777" w:rsidR="00DB7E70" w:rsidRDefault="00C30814" w:rsidP="00C30814">
      <w:pPr>
        <w:jc w:val="both"/>
      </w:pPr>
      <w:r>
        <w:t xml:space="preserve">Logs were taken, because COVID mortality rates are generally small numbers that have an even smaller variation, while variables such as the number of papers published and GDP per capita are large numbers. We also took a logarithm of R&amp;D spending because variation amongst countries are actually quite large, we also would like to interpret the coefficient as a relative change in R&amp;D spending. </w:t>
      </w:r>
    </w:p>
    <w:p w14:paraId="723401F0" w14:textId="5D44BA91" w:rsidR="000B1878" w:rsidDel="007C6F39" w:rsidRDefault="00322F6B" w:rsidP="000B1878">
      <w:pPr>
        <w:pStyle w:val="ListParagraph"/>
        <w:numPr>
          <w:ilvl w:val="0"/>
          <w:numId w:val="2"/>
        </w:numPr>
        <w:jc w:val="both"/>
        <w:rPr>
          <w:del w:id="28" w:author="Andrea Kirchknopf" w:date="2021-06-10T12:41:00Z"/>
          <w:b/>
          <w:bCs/>
        </w:rPr>
      </w:pPr>
      <w:del w:id="29" w:author="Andrea Kirchknopf" w:date="2021-06-10T12:41:00Z">
        <w:r w:rsidDel="007C6F39">
          <w:rPr>
            <w:b/>
            <w:bCs/>
          </w:rPr>
          <w:delText>Descriptive statistics</w:delText>
        </w:r>
      </w:del>
    </w:p>
    <w:p w14:paraId="503B4BEC" w14:textId="77777777" w:rsidR="000B1878" w:rsidRPr="000B1878" w:rsidRDefault="000B1878" w:rsidP="000B1878">
      <w:pPr>
        <w:jc w:val="both"/>
      </w:pPr>
      <w:r>
        <w:t>The following table gives us an idea about why taking the logs was useful in terms of both scale and variation of the variables.</w:t>
      </w:r>
    </w:p>
    <w:p w14:paraId="0DDC80C4" w14:textId="77777777" w:rsidR="000B1878" w:rsidRPr="000B1878" w:rsidRDefault="000B1878" w:rsidP="000B1878">
      <w:pPr>
        <w:pStyle w:val="Caption"/>
        <w:keepNext/>
        <w:jc w:val="center"/>
        <w:rPr>
          <w:color w:val="000000" w:themeColor="text1"/>
        </w:rPr>
      </w:pPr>
      <w:r w:rsidRPr="000B1878">
        <w:rPr>
          <w:color w:val="000000" w:themeColor="text1"/>
        </w:rPr>
        <w:t xml:space="preserve">Table </w:t>
      </w:r>
      <w:r w:rsidRPr="000B1878">
        <w:rPr>
          <w:color w:val="000000" w:themeColor="text1"/>
        </w:rPr>
        <w:fldChar w:fldCharType="begin"/>
      </w:r>
      <w:r w:rsidRPr="000B1878">
        <w:rPr>
          <w:color w:val="000000" w:themeColor="text1"/>
        </w:rPr>
        <w:instrText xml:space="preserve"> SEQ Table \* ARABIC </w:instrText>
      </w:r>
      <w:r w:rsidRPr="000B1878">
        <w:rPr>
          <w:color w:val="000000" w:themeColor="text1"/>
        </w:rPr>
        <w:fldChar w:fldCharType="separate"/>
      </w:r>
      <w:r w:rsidR="00CD6055">
        <w:rPr>
          <w:noProof/>
          <w:color w:val="000000" w:themeColor="text1"/>
        </w:rPr>
        <w:t>1</w:t>
      </w:r>
      <w:r w:rsidRPr="000B1878">
        <w:rPr>
          <w:color w:val="000000" w:themeColor="text1"/>
        </w:rPr>
        <w:fldChar w:fldCharType="end"/>
      </w:r>
      <w:r w:rsidRPr="000B1878">
        <w:rPr>
          <w:color w:val="000000" w:themeColor="text1"/>
          <w:lang w:val="fr-FR"/>
        </w:rPr>
        <w:t xml:space="preserve">: Descriptive </w:t>
      </w:r>
      <w:proofErr w:type="spellStart"/>
      <w:r w:rsidRPr="000B1878">
        <w:rPr>
          <w:color w:val="000000" w:themeColor="text1"/>
          <w:lang w:val="fr-FR"/>
        </w:rPr>
        <w:t>statistics</w:t>
      </w:r>
      <w:proofErr w:type="spellEnd"/>
    </w:p>
    <w:tbl>
      <w:tblPr>
        <w:tblW w:w="0" w:type="auto"/>
        <w:tblLayout w:type="fixed"/>
        <w:tblLook w:val="0000" w:firstRow="0" w:lastRow="0" w:firstColumn="0" w:lastColumn="0" w:noHBand="0" w:noVBand="0"/>
      </w:tblPr>
      <w:tblGrid>
        <w:gridCol w:w="2508"/>
        <w:gridCol w:w="800"/>
        <w:gridCol w:w="1400"/>
        <w:gridCol w:w="1400"/>
        <w:gridCol w:w="1400"/>
        <w:gridCol w:w="1400"/>
      </w:tblGrid>
      <w:tr w:rsidR="000B1878" w14:paraId="3A712215" w14:textId="77777777" w:rsidTr="0036575B">
        <w:tc>
          <w:tcPr>
            <w:tcW w:w="2508" w:type="dxa"/>
            <w:tcBorders>
              <w:top w:val="single" w:sz="4" w:space="0" w:color="auto"/>
              <w:left w:val="nil"/>
              <w:bottom w:val="single" w:sz="10" w:space="0" w:color="auto"/>
              <w:right w:val="nil"/>
            </w:tcBorders>
          </w:tcPr>
          <w:p w14:paraId="5F44A57C" w14:textId="77777777" w:rsidR="000B1878" w:rsidRDefault="000B1878" w:rsidP="0036575B">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Variable</w:t>
            </w:r>
          </w:p>
        </w:tc>
        <w:tc>
          <w:tcPr>
            <w:tcW w:w="800" w:type="dxa"/>
            <w:tcBorders>
              <w:top w:val="single" w:sz="4" w:space="0" w:color="auto"/>
              <w:left w:val="nil"/>
              <w:bottom w:val="single" w:sz="10" w:space="0" w:color="auto"/>
              <w:right w:val="nil"/>
            </w:tcBorders>
          </w:tcPr>
          <w:p w14:paraId="678D6E6B" w14:textId="77777777" w:rsidR="000B1878" w:rsidRDefault="000B1878" w:rsidP="0036575B">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 xml:space="preserve"> </w:t>
            </w:r>
            <w:proofErr w:type="spellStart"/>
            <w:r>
              <w:rPr>
                <w:rFonts w:ascii="Garamond" w:hAnsi="Garamond"/>
                <w:sz w:val="20"/>
                <w:szCs w:val="20"/>
                <w:lang w:val="en-US"/>
              </w:rPr>
              <w:t>Obs</w:t>
            </w:r>
            <w:proofErr w:type="spellEnd"/>
          </w:p>
        </w:tc>
        <w:tc>
          <w:tcPr>
            <w:tcW w:w="1400" w:type="dxa"/>
            <w:tcBorders>
              <w:top w:val="single" w:sz="4" w:space="0" w:color="auto"/>
              <w:left w:val="nil"/>
              <w:bottom w:val="single" w:sz="10" w:space="0" w:color="auto"/>
              <w:right w:val="nil"/>
            </w:tcBorders>
          </w:tcPr>
          <w:p w14:paraId="37D2000C" w14:textId="77777777" w:rsidR="000B1878" w:rsidRDefault="000B1878" w:rsidP="0036575B">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 xml:space="preserve"> Mean</w:t>
            </w:r>
          </w:p>
        </w:tc>
        <w:tc>
          <w:tcPr>
            <w:tcW w:w="1400" w:type="dxa"/>
            <w:tcBorders>
              <w:top w:val="single" w:sz="4" w:space="0" w:color="auto"/>
              <w:left w:val="nil"/>
              <w:bottom w:val="single" w:sz="10" w:space="0" w:color="auto"/>
              <w:right w:val="nil"/>
            </w:tcBorders>
          </w:tcPr>
          <w:p w14:paraId="0E58ABE5" w14:textId="77777777" w:rsidR="000B1878" w:rsidRDefault="000B1878" w:rsidP="0036575B">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 xml:space="preserve"> Std. Dev.</w:t>
            </w:r>
          </w:p>
        </w:tc>
        <w:tc>
          <w:tcPr>
            <w:tcW w:w="1400" w:type="dxa"/>
            <w:tcBorders>
              <w:top w:val="single" w:sz="4" w:space="0" w:color="auto"/>
              <w:left w:val="nil"/>
              <w:bottom w:val="single" w:sz="10" w:space="0" w:color="auto"/>
              <w:right w:val="nil"/>
            </w:tcBorders>
          </w:tcPr>
          <w:p w14:paraId="7AC73A5E" w14:textId="77777777" w:rsidR="000B1878" w:rsidRDefault="000B1878" w:rsidP="0036575B">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 xml:space="preserve"> Min</w:t>
            </w:r>
          </w:p>
        </w:tc>
        <w:tc>
          <w:tcPr>
            <w:tcW w:w="1400" w:type="dxa"/>
            <w:tcBorders>
              <w:top w:val="single" w:sz="4" w:space="0" w:color="auto"/>
              <w:left w:val="nil"/>
              <w:bottom w:val="single" w:sz="10" w:space="0" w:color="auto"/>
              <w:right w:val="nil"/>
            </w:tcBorders>
          </w:tcPr>
          <w:p w14:paraId="4817219B" w14:textId="77777777" w:rsidR="000B1878" w:rsidRDefault="000B1878" w:rsidP="0036575B">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 xml:space="preserve"> Max</w:t>
            </w:r>
          </w:p>
        </w:tc>
      </w:tr>
      <w:tr w:rsidR="000B1878" w14:paraId="7657F824" w14:textId="77777777" w:rsidTr="0036575B">
        <w:tc>
          <w:tcPr>
            <w:tcW w:w="2508" w:type="dxa"/>
            <w:tcBorders>
              <w:top w:val="nil"/>
              <w:left w:val="nil"/>
              <w:bottom w:val="nil"/>
              <w:right w:val="nil"/>
            </w:tcBorders>
          </w:tcPr>
          <w:p w14:paraId="21355340" w14:textId="77777777" w:rsidR="000B1878" w:rsidRDefault="000B1878" w:rsidP="0036575B">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Mortality</w:t>
            </w:r>
          </w:p>
        </w:tc>
        <w:tc>
          <w:tcPr>
            <w:tcW w:w="800" w:type="dxa"/>
            <w:tcBorders>
              <w:top w:val="nil"/>
              <w:left w:val="nil"/>
              <w:bottom w:val="nil"/>
              <w:right w:val="nil"/>
            </w:tcBorders>
          </w:tcPr>
          <w:p w14:paraId="15C78D01" w14:textId="77777777" w:rsidR="000B1878" w:rsidRDefault="000B1878" w:rsidP="0036575B">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93</w:t>
            </w:r>
          </w:p>
        </w:tc>
        <w:tc>
          <w:tcPr>
            <w:tcW w:w="1400" w:type="dxa"/>
            <w:tcBorders>
              <w:top w:val="nil"/>
              <w:left w:val="nil"/>
              <w:bottom w:val="nil"/>
              <w:right w:val="nil"/>
            </w:tcBorders>
          </w:tcPr>
          <w:p w14:paraId="23790F2B" w14:textId="77777777" w:rsidR="000B1878" w:rsidRDefault="000B1878" w:rsidP="0036575B">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.02</w:t>
            </w:r>
          </w:p>
        </w:tc>
        <w:tc>
          <w:tcPr>
            <w:tcW w:w="1400" w:type="dxa"/>
            <w:tcBorders>
              <w:top w:val="nil"/>
              <w:left w:val="nil"/>
              <w:bottom w:val="nil"/>
              <w:right w:val="nil"/>
            </w:tcBorders>
          </w:tcPr>
          <w:p w14:paraId="7647BA1C" w14:textId="77777777" w:rsidR="000B1878" w:rsidRDefault="000B1878" w:rsidP="0036575B">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.013</w:t>
            </w:r>
          </w:p>
        </w:tc>
        <w:tc>
          <w:tcPr>
            <w:tcW w:w="1400" w:type="dxa"/>
            <w:tcBorders>
              <w:top w:val="nil"/>
              <w:left w:val="nil"/>
              <w:bottom w:val="nil"/>
              <w:right w:val="nil"/>
            </w:tcBorders>
          </w:tcPr>
          <w:p w14:paraId="38BBCE0A" w14:textId="77777777" w:rsidR="000B1878" w:rsidRDefault="000B1878" w:rsidP="0036575B">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.001</w:t>
            </w:r>
          </w:p>
        </w:tc>
        <w:tc>
          <w:tcPr>
            <w:tcW w:w="1400" w:type="dxa"/>
            <w:tcBorders>
              <w:top w:val="nil"/>
              <w:left w:val="nil"/>
              <w:bottom w:val="nil"/>
              <w:right w:val="nil"/>
            </w:tcBorders>
          </w:tcPr>
          <w:p w14:paraId="17DC37DE" w14:textId="77777777" w:rsidR="000B1878" w:rsidRDefault="000B1878" w:rsidP="0036575B">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.093</w:t>
            </w:r>
          </w:p>
        </w:tc>
      </w:tr>
      <w:tr w:rsidR="000B1878" w14:paraId="50AE83C9" w14:textId="77777777" w:rsidTr="0036575B">
        <w:tc>
          <w:tcPr>
            <w:tcW w:w="2508" w:type="dxa"/>
            <w:tcBorders>
              <w:top w:val="nil"/>
              <w:left w:val="nil"/>
              <w:bottom w:val="nil"/>
              <w:right w:val="nil"/>
            </w:tcBorders>
          </w:tcPr>
          <w:p w14:paraId="27D77BA2" w14:textId="77777777" w:rsidR="000B1878" w:rsidRDefault="000B1878" w:rsidP="0036575B">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w:t>
            </w:r>
            <w:proofErr w:type="spellStart"/>
            <w:r>
              <w:rPr>
                <w:rFonts w:ascii="Garamond" w:hAnsi="Garamond"/>
                <w:sz w:val="20"/>
                <w:szCs w:val="20"/>
                <w:lang w:val="en-US"/>
              </w:rPr>
              <w:t>Lrd</w:t>
            </w:r>
            <w:proofErr w:type="spellEnd"/>
          </w:p>
        </w:tc>
        <w:tc>
          <w:tcPr>
            <w:tcW w:w="800" w:type="dxa"/>
            <w:tcBorders>
              <w:top w:val="nil"/>
              <w:left w:val="nil"/>
              <w:bottom w:val="nil"/>
              <w:right w:val="nil"/>
            </w:tcBorders>
          </w:tcPr>
          <w:p w14:paraId="10AEC7C0" w14:textId="77777777" w:rsidR="000B1878" w:rsidRDefault="000B1878" w:rsidP="0036575B">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93</w:t>
            </w:r>
          </w:p>
        </w:tc>
        <w:tc>
          <w:tcPr>
            <w:tcW w:w="1400" w:type="dxa"/>
            <w:tcBorders>
              <w:top w:val="nil"/>
              <w:left w:val="nil"/>
              <w:bottom w:val="nil"/>
              <w:right w:val="nil"/>
            </w:tcBorders>
          </w:tcPr>
          <w:p w14:paraId="1C31D8AF" w14:textId="77777777" w:rsidR="000B1878" w:rsidRDefault="000B1878" w:rsidP="0036575B">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-.576</w:t>
            </w:r>
          </w:p>
        </w:tc>
        <w:tc>
          <w:tcPr>
            <w:tcW w:w="1400" w:type="dxa"/>
            <w:tcBorders>
              <w:top w:val="nil"/>
              <w:left w:val="nil"/>
              <w:bottom w:val="nil"/>
              <w:right w:val="nil"/>
            </w:tcBorders>
          </w:tcPr>
          <w:p w14:paraId="3F527370" w14:textId="77777777" w:rsidR="000B1878" w:rsidRDefault="000B1878" w:rsidP="0036575B">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1.266</w:t>
            </w:r>
          </w:p>
        </w:tc>
        <w:tc>
          <w:tcPr>
            <w:tcW w:w="1400" w:type="dxa"/>
            <w:tcBorders>
              <w:top w:val="nil"/>
              <w:left w:val="nil"/>
              <w:bottom w:val="nil"/>
              <w:right w:val="nil"/>
            </w:tcBorders>
          </w:tcPr>
          <w:p w14:paraId="59235C90" w14:textId="77777777" w:rsidR="000B1878" w:rsidRDefault="000B1878" w:rsidP="0036575B">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-4.353</w:t>
            </w:r>
          </w:p>
        </w:tc>
        <w:tc>
          <w:tcPr>
            <w:tcW w:w="1400" w:type="dxa"/>
            <w:tcBorders>
              <w:top w:val="nil"/>
              <w:left w:val="nil"/>
              <w:bottom w:val="nil"/>
              <w:right w:val="nil"/>
            </w:tcBorders>
          </w:tcPr>
          <w:p w14:paraId="3CA2E817" w14:textId="77777777" w:rsidR="000B1878" w:rsidRDefault="000B1878" w:rsidP="0036575B">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1.497</w:t>
            </w:r>
          </w:p>
        </w:tc>
      </w:tr>
      <w:tr w:rsidR="000B1878" w14:paraId="3C94D559" w14:textId="77777777" w:rsidTr="0036575B">
        <w:tc>
          <w:tcPr>
            <w:tcW w:w="2508" w:type="dxa"/>
            <w:tcBorders>
              <w:top w:val="nil"/>
              <w:left w:val="nil"/>
              <w:bottom w:val="nil"/>
              <w:right w:val="nil"/>
            </w:tcBorders>
          </w:tcPr>
          <w:p w14:paraId="52029028" w14:textId="77777777" w:rsidR="000B1878" w:rsidRDefault="000B1878" w:rsidP="0036575B">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w:t>
            </w:r>
            <w:proofErr w:type="spellStart"/>
            <w:r>
              <w:rPr>
                <w:rFonts w:ascii="Garamond" w:hAnsi="Garamond"/>
                <w:sz w:val="20"/>
                <w:szCs w:val="20"/>
                <w:lang w:val="en-US"/>
              </w:rPr>
              <w:t>Lpapers</w:t>
            </w:r>
            <w:proofErr w:type="spellEnd"/>
          </w:p>
        </w:tc>
        <w:tc>
          <w:tcPr>
            <w:tcW w:w="800" w:type="dxa"/>
            <w:tcBorders>
              <w:top w:val="nil"/>
              <w:left w:val="nil"/>
              <w:bottom w:val="nil"/>
              <w:right w:val="nil"/>
            </w:tcBorders>
          </w:tcPr>
          <w:p w14:paraId="47613C14" w14:textId="77777777" w:rsidR="000B1878" w:rsidRDefault="000B1878" w:rsidP="0036575B">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93</w:t>
            </w:r>
          </w:p>
        </w:tc>
        <w:tc>
          <w:tcPr>
            <w:tcW w:w="1400" w:type="dxa"/>
            <w:tcBorders>
              <w:top w:val="nil"/>
              <w:left w:val="nil"/>
              <w:bottom w:val="nil"/>
              <w:right w:val="nil"/>
            </w:tcBorders>
          </w:tcPr>
          <w:p w14:paraId="784A942B" w14:textId="77777777" w:rsidR="000B1878" w:rsidRDefault="000B1878" w:rsidP="0036575B">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7.675</w:t>
            </w:r>
          </w:p>
        </w:tc>
        <w:tc>
          <w:tcPr>
            <w:tcW w:w="1400" w:type="dxa"/>
            <w:tcBorders>
              <w:top w:val="nil"/>
              <w:left w:val="nil"/>
              <w:bottom w:val="nil"/>
              <w:right w:val="nil"/>
            </w:tcBorders>
          </w:tcPr>
          <w:p w14:paraId="60232BB5" w14:textId="77777777" w:rsidR="000B1878" w:rsidRDefault="000B1878" w:rsidP="0036575B">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2.508</w:t>
            </w:r>
          </w:p>
        </w:tc>
        <w:tc>
          <w:tcPr>
            <w:tcW w:w="1400" w:type="dxa"/>
            <w:tcBorders>
              <w:top w:val="nil"/>
              <w:left w:val="nil"/>
              <w:bottom w:val="nil"/>
              <w:right w:val="nil"/>
            </w:tcBorders>
          </w:tcPr>
          <w:p w14:paraId="4050A2C9" w14:textId="77777777" w:rsidR="000B1878" w:rsidRDefault="000B1878" w:rsidP="0036575B">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2.334</w:t>
            </w:r>
          </w:p>
        </w:tc>
        <w:tc>
          <w:tcPr>
            <w:tcW w:w="1400" w:type="dxa"/>
            <w:tcBorders>
              <w:top w:val="nil"/>
              <w:left w:val="nil"/>
              <w:bottom w:val="nil"/>
              <w:right w:val="nil"/>
            </w:tcBorders>
          </w:tcPr>
          <w:p w14:paraId="7081BF4D" w14:textId="77777777" w:rsidR="000B1878" w:rsidRDefault="000B1878" w:rsidP="0036575B">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12.9</w:t>
            </w:r>
          </w:p>
        </w:tc>
      </w:tr>
      <w:tr w:rsidR="000B1878" w14:paraId="507477B4" w14:textId="77777777" w:rsidTr="0036575B">
        <w:tc>
          <w:tcPr>
            <w:tcW w:w="2508" w:type="dxa"/>
            <w:tcBorders>
              <w:top w:val="nil"/>
              <w:left w:val="nil"/>
              <w:bottom w:val="nil"/>
              <w:right w:val="nil"/>
            </w:tcBorders>
          </w:tcPr>
          <w:p w14:paraId="34C99239" w14:textId="77777777" w:rsidR="000B1878" w:rsidRDefault="000B1878" w:rsidP="0036575B">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w:t>
            </w:r>
            <w:proofErr w:type="spellStart"/>
            <w:r>
              <w:rPr>
                <w:rFonts w:ascii="Garamond" w:hAnsi="Garamond"/>
                <w:sz w:val="20"/>
                <w:szCs w:val="20"/>
                <w:lang w:val="en-US"/>
              </w:rPr>
              <w:t>lGDPPC</w:t>
            </w:r>
            <w:proofErr w:type="spellEnd"/>
          </w:p>
        </w:tc>
        <w:tc>
          <w:tcPr>
            <w:tcW w:w="800" w:type="dxa"/>
            <w:tcBorders>
              <w:top w:val="nil"/>
              <w:left w:val="nil"/>
              <w:bottom w:val="nil"/>
              <w:right w:val="nil"/>
            </w:tcBorders>
          </w:tcPr>
          <w:p w14:paraId="33FB54D9" w14:textId="77777777" w:rsidR="000B1878" w:rsidRDefault="000B1878" w:rsidP="0036575B">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93</w:t>
            </w:r>
          </w:p>
        </w:tc>
        <w:tc>
          <w:tcPr>
            <w:tcW w:w="1400" w:type="dxa"/>
            <w:tcBorders>
              <w:top w:val="nil"/>
              <w:left w:val="nil"/>
              <w:bottom w:val="nil"/>
              <w:right w:val="nil"/>
            </w:tcBorders>
          </w:tcPr>
          <w:p w14:paraId="4BF2CEE4" w14:textId="77777777" w:rsidR="000B1878" w:rsidRDefault="000B1878" w:rsidP="0036575B">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9.853</w:t>
            </w:r>
          </w:p>
        </w:tc>
        <w:tc>
          <w:tcPr>
            <w:tcW w:w="1400" w:type="dxa"/>
            <w:tcBorders>
              <w:top w:val="nil"/>
              <w:left w:val="nil"/>
              <w:bottom w:val="nil"/>
              <w:right w:val="nil"/>
            </w:tcBorders>
          </w:tcPr>
          <w:p w14:paraId="3CF7D44C" w14:textId="77777777" w:rsidR="000B1878" w:rsidRDefault="000B1878" w:rsidP="0036575B">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.995</w:t>
            </w:r>
          </w:p>
        </w:tc>
        <w:tc>
          <w:tcPr>
            <w:tcW w:w="1400" w:type="dxa"/>
            <w:tcBorders>
              <w:top w:val="nil"/>
              <w:left w:val="nil"/>
              <w:bottom w:val="nil"/>
              <w:right w:val="nil"/>
            </w:tcBorders>
          </w:tcPr>
          <w:p w14:paraId="0A984ECA" w14:textId="77777777" w:rsidR="000B1878" w:rsidRDefault="000B1878" w:rsidP="0036575B">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7.105</w:t>
            </w:r>
          </w:p>
        </w:tc>
        <w:tc>
          <w:tcPr>
            <w:tcW w:w="1400" w:type="dxa"/>
            <w:tcBorders>
              <w:top w:val="nil"/>
              <w:left w:val="nil"/>
              <w:bottom w:val="nil"/>
              <w:right w:val="nil"/>
            </w:tcBorders>
          </w:tcPr>
          <w:p w14:paraId="1013536F" w14:textId="77777777" w:rsidR="000B1878" w:rsidRDefault="000B1878" w:rsidP="0036575B">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11.613</w:t>
            </w:r>
          </w:p>
        </w:tc>
      </w:tr>
      <w:tr w:rsidR="000B1878" w14:paraId="34CA36C0" w14:textId="77777777" w:rsidTr="0036575B">
        <w:tc>
          <w:tcPr>
            <w:tcW w:w="2508" w:type="dxa"/>
            <w:tcBorders>
              <w:top w:val="nil"/>
              <w:left w:val="nil"/>
              <w:bottom w:val="nil"/>
              <w:right w:val="nil"/>
            </w:tcBorders>
          </w:tcPr>
          <w:p w14:paraId="1F211EF1" w14:textId="77777777" w:rsidR="000B1878" w:rsidRDefault="000B1878" w:rsidP="0036575B">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w:t>
            </w:r>
            <w:proofErr w:type="spellStart"/>
            <w:r>
              <w:rPr>
                <w:rFonts w:ascii="Garamond" w:hAnsi="Garamond"/>
                <w:sz w:val="20"/>
                <w:szCs w:val="20"/>
                <w:lang w:val="en-US"/>
              </w:rPr>
              <w:t>m_age</w:t>
            </w:r>
            <w:proofErr w:type="spellEnd"/>
          </w:p>
        </w:tc>
        <w:tc>
          <w:tcPr>
            <w:tcW w:w="800" w:type="dxa"/>
            <w:tcBorders>
              <w:top w:val="nil"/>
              <w:left w:val="nil"/>
              <w:bottom w:val="nil"/>
              <w:right w:val="nil"/>
            </w:tcBorders>
          </w:tcPr>
          <w:p w14:paraId="54ACC244" w14:textId="77777777" w:rsidR="000B1878" w:rsidRDefault="000B1878" w:rsidP="0036575B">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93</w:t>
            </w:r>
          </w:p>
        </w:tc>
        <w:tc>
          <w:tcPr>
            <w:tcW w:w="1400" w:type="dxa"/>
            <w:tcBorders>
              <w:top w:val="nil"/>
              <w:left w:val="nil"/>
              <w:bottom w:val="nil"/>
              <w:right w:val="nil"/>
            </w:tcBorders>
          </w:tcPr>
          <w:p w14:paraId="02A585D2" w14:textId="77777777" w:rsidR="000B1878" w:rsidRDefault="000B1878" w:rsidP="0036575B">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35.582</w:t>
            </w:r>
          </w:p>
        </w:tc>
        <w:tc>
          <w:tcPr>
            <w:tcW w:w="1400" w:type="dxa"/>
            <w:tcBorders>
              <w:top w:val="nil"/>
              <w:left w:val="nil"/>
              <w:bottom w:val="nil"/>
              <w:right w:val="nil"/>
            </w:tcBorders>
          </w:tcPr>
          <w:p w14:paraId="230B77F9" w14:textId="77777777" w:rsidR="000B1878" w:rsidRDefault="000B1878" w:rsidP="0036575B">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6.078</w:t>
            </w:r>
          </w:p>
        </w:tc>
        <w:tc>
          <w:tcPr>
            <w:tcW w:w="1400" w:type="dxa"/>
            <w:tcBorders>
              <w:top w:val="nil"/>
              <w:left w:val="nil"/>
              <w:bottom w:val="nil"/>
              <w:right w:val="nil"/>
            </w:tcBorders>
          </w:tcPr>
          <w:p w14:paraId="0A064528" w14:textId="77777777" w:rsidR="000B1878" w:rsidRDefault="000B1878" w:rsidP="0036575B">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20.894</w:t>
            </w:r>
          </w:p>
        </w:tc>
        <w:tc>
          <w:tcPr>
            <w:tcW w:w="1400" w:type="dxa"/>
            <w:tcBorders>
              <w:top w:val="nil"/>
              <w:left w:val="nil"/>
              <w:bottom w:val="nil"/>
              <w:right w:val="nil"/>
            </w:tcBorders>
          </w:tcPr>
          <w:p w14:paraId="2D97D4C4" w14:textId="77777777" w:rsidR="000B1878" w:rsidRDefault="000B1878" w:rsidP="0036575B">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44.081</w:t>
            </w:r>
          </w:p>
        </w:tc>
      </w:tr>
      <w:tr w:rsidR="000B1878" w14:paraId="3EB8D6C5" w14:textId="77777777" w:rsidTr="0036575B">
        <w:tc>
          <w:tcPr>
            <w:tcW w:w="2508" w:type="dxa"/>
            <w:tcBorders>
              <w:top w:val="nil"/>
              <w:left w:val="nil"/>
              <w:bottom w:val="nil"/>
              <w:right w:val="nil"/>
            </w:tcBorders>
          </w:tcPr>
          <w:p w14:paraId="4CA32B88" w14:textId="77777777" w:rsidR="000B1878" w:rsidRDefault="000B1878" w:rsidP="0036575B">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HAQ</w:t>
            </w:r>
          </w:p>
        </w:tc>
        <w:tc>
          <w:tcPr>
            <w:tcW w:w="800" w:type="dxa"/>
            <w:tcBorders>
              <w:top w:val="nil"/>
              <w:left w:val="nil"/>
              <w:bottom w:val="nil"/>
              <w:right w:val="nil"/>
            </w:tcBorders>
          </w:tcPr>
          <w:p w14:paraId="2AC9DAB2" w14:textId="77777777" w:rsidR="000B1878" w:rsidRDefault="000B1878" w:rsidP="0036575B">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93</w:t>
            </w:r>
          </w:p>
        </w:tc>
        <w:tc>
          <w:tcPr>
            <w:tcW w:w="1400" w:type="dxa"/>
            <w:tcBorders>
              <w:top w:val="nil"/>
              <w:left w:val="nil"/>
              <w:bottom w:val="nil"/>
              <w:right w:val="nil"/>
            </w:tcBorders>
          </w:tcPr>
          <w:p w14:paraId="1CD7B3C9" w14:textId="77777777" w:rsidR="000B1878" w:rsidRDefault="000B1878" w:rsidP="0036575B">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65.749</w:t>
            </w:r>
          </w:p>
        </w:tc>
        <w:tc>
          <w:tcPr>
            <w:tcW w:w="1400" w:type="dxa"/>
            <w:tcBorders>
              <w:top w:val="nil"/>
              <w:left w:val="nil"/>
              <w:bottom w:val="nil"/>
              <w:right w:val="nil"/>
            </w:tcBorders>
          </w:tcPr>
          <w:p w14:paraId="1A18E6AF" w14:textId="77777777" w:rsidR="000B1878" w:rsidRDefault="000B1878" w:rsidP="0036575B">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14.435</w:t>
            </w:r>
          </w:p>
        </w:tc>
        <w:tc>
          <w:tcPr>
            <w:tcW w:w="1400" w:type="dxa"/>
            <w:tcBorders>
              <w:top w:val="nil"/>
              <w:left w:val="nil"/>
              <w:bottom w:val="nil"/>
              <w:right w:val="nil"/>
            </w:tcBorders>
          </w:tcPr>
          <w:p w14:paraId="4856980C" w14:textId="77777777" w:rsidR="000B1878" w:rsidRDefault="000B1878" w:rsidP="0036575B">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37.217</w:t>
            </w:r>
          </w:p>
        </w:tc>
        <w:tc>
          <w:tcPr>
            <w:tcW w:w="1400" w:type="dxa"/>
            <w:tcBorders>
              <w:top w:val="nil"/>
              <w:left w:val="nil"/>
              <w:bottom w:val="nil"/>
              <w:right w:val="nil"/>
            </w:tcBorders>
          </w:tcPr>
          <w:p w14:paraId="3D13E159" w14:textId="77777777" w:rsidR="000B1878" w:rsidRDefault="000B1878" w:rsidP="0036575B">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88.117</w:t>
            </w:r>
          </w:p>
        </w:tc>
      </w:tr>
      <w:tr w:rsidR="000B1878" w14:paraId="06FD3E03" w14:textId="77777777" w:rsidTr="0036575B">
        <w:tc>
          <w:tcPr>
            <w:tcW w:w="2508" w:type="dxa"/>
            <w:tcBorders>
              <w:top w:val="nil"/>
              <w:left w:val="nil"/>
              <w:bottom w:val="nil"/>
              <w:right w:val="nil"/>
            </w:tcBorders>
          </w:tcPr>
          <w:p w14:paraId="54140953" w14:textId="77777777" w:rsidR="000B1878" w:rsidRDefault="000B1878" w:rsidP="0036575B">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lastRenderedPageBreak/>
              <w:t xml:space="preserve"> BMI</w:t>
            </w:r>
          </w:p>
        </w:tc>
        <w:tc>
          <w:tcPr>
            <w:tcW w:w="800" w:type="dxa"/>
            <w:tcBorders>
              <w:top w:val="nil"/>
              <w:left w:val="nil"/>
              <w:bottom w:val="nil"/>
              <w:right w:val="nil"/>
            </w:tcBorders>
          </w:tcPr>
          <w:p w14:paraId="1FB6931D" w14:textId="77777777" w:rsidR="000B1878" w:rsidRDefault="000B1878" w:rsidP="0036575B">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93</w:t>
            </w:r>
          </w:p>
        </w:tc>
        <w:tc>
          <w:tcPr>
            <w:tcW w:w="1400" w:type="dxa"/>
            <w:tcBorders>
              <w:top w:val="nil"/>
              <w:left w:val="nil"/>
              <w:bottom w:val="nil"/>
              <w:right w:val="nil"/>
            </w:tcBorders>
          </w:tcPr>
          <w:p w14:paraId="3A3690D5" w14:textId="77777777" w:rsidR="000B1878" w:rsidRDefault="000B1878" w:rsidP="0036575B">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24.724</w:t>
            </w:r>
          </w:p>
        </w:tc>
        <w:tc>
          <w:tcPr>
            <w:tcW w:w="1400" w:type="dxa"/>
            <w:tcBorders>
              <w:top w:val="nil"/>
              <w:left w:val="nil"/>
              <w:bottom w:val="nil"/>
              <w:right w:val="nil"/>
            </w:tcBorders>
          </w:tcPr>
          <w:p w14:paraId="5A5F184A" w14:textId="77777777" w:rsidR="000B1878" w:rsidRDefault="000B1878" w:rsidP="0036575B">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1.783</w:t>
            </w:r>
          </w:p>
        </w:tc>
        <w:tc>
          <w:tcPr>
            <w:tcW w:w="1400" w:type="dxa"/>
            <w:tcBorders>
              <w:top w:val="nil"/>
              <w:left w:val="nil"/>
              <w:bottom w:val="nil"/>
              <w:right w:val="nil"/>
            </w:tcBorders>
          </w:tcPr>
          <w:p w14:paraId="0D33B1B7" w14:textId="77777777" w:rsidR="000B1878" w:rsidRDefault="000B1878" w:rsidP="0036575B">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20.221</w:t>
            </w:r>
          </w:p>
        </w:tc>
        <w:tc>
          <w:tcPr>
            <w:tcW w:w="1400" w:type="dxa"/>
            <w:tcBorders>
              <w:top w:val="nil"/>
              <w:left w:val="nil"/>
              <w:bottom w:val="nil"/>
              <w:right w:val="nil"/>
            </w:tcBorders>
          </w:tcPr>
          <w:p w14:paraId="1335835D" w14:textId="77777777" w:rsidR="000B1878" w:rsidRDefault="000B1878" w:rsidP="0036575B">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28.381</w:t>
            </w:r>
          </w:p>
        </w:tc>
      </w:tr>
      <w:tr w:rsidR="000B1878" w14:paraId="1740680F" w14:textId="77777777" w:rsidTr="0036575B">
        <w:tc>
          <w:tcPr>
            <w:tcW w:w="2508" w:type="dxa"/>
            <w:tcBorders>
              <w:top w:val="nil"/>
              <w:left w:val="nil"/>
              <w:bottom w:val="nil"/>
              <w:right w:val="nil"/>
            </w:tcBorders>
          </w:tcPr>
          <w:p w14:paraId="3C40A78C" w14:textId="77777777" w:rsidR="000B1878" w:rsidRDefault="000B1878" w:rsidP="0036575B">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Diabetes</w:t>
            </w:r>
          </w:p>
        </w:tc>
        <w:tc>
          <w:tcPr>
            <w:tcW w:w="800" w:type="dxa"/>
            <w:tcBorders>
              <w:top w:val="nil"/>
              <w:left w:val="nil"/>
              <w:bottom w:val="nil"/>
              <w:right w:val="nil"/>
            </w:tcBorders>
          </w:tcPr>
          <w:p w14:paraId="17687104" w14:textId="77777777" w:rsidR="000B1878" w:rsidRDefault="000B1878" w:rsidP="0036575B">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93</w:t>
            </w:r>
          </w:p>
        </w:tc>
        <w:tc>
          <w:tcPr>
            <w:tcW w:w="1400" w:type="dxa"/>
            <w:tcBorders>
              <w:top w:val="nil"/>
              <w:left w:val="nil"/>
              <w:bottom w:val="nil"/>
              <w:right w:val="nil"/>
            </w:tcBorders>
          </w:tcPr>
          <w:p w14:paraId="1CC4610D" w14:textId="77777777" w:rsidR="000B1878" w:rsidRDefault="000B1878" w:rsidP="0036575B">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7.688</w:t>
            </w:r>
          </w:p>
        </w:tc>
        <w:tc>
          <w:tcPr>
            <w:tcW w:w="1400" w:type="dxa"/>
            <w:tcBorders>
              <w:top w:val="nil"/>
              <w:left w:val="nil"/>
              <w:bottom w:val="nil"/>
              <w:right w:val="nil"/>
            </w:tcBorders>
          </w:tcPr>
          <w:p w14:paraId="34CBE4D9" w14:textId="77777777" w:rsidR="000B1878" w:rsidRDefault="000B1878" w:rsidP="0036575B">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3.638</w:t>
            </w:r>
          </w:p>
        </w:tc>
        <w:tc>
          <w:tcPr>
            <w:tcW w:w="1400" w:type="dxa"/>
            <w:tcBorders>
              <w:top w:val="nil"/>
              <w:left w:val="nil"/>
              <w:bottom w:val="nil"/>
              <w:right w:val="nil"/>
            </w:tcBorders>
          </w:tcPr>
          <w:p w14:paraId="0D172A5C" w14:textId="77777777" w:rsidR="000B1878" w:rsidRDefault="000B1878" w:rsidP="0036575B">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1.9</w:t>
            </w:r>
          </w:p>
        </w:tc>
        <w:tc>
          <w:tcPr>
            <w:tcW w:w="1400" w:type="dxa"/>
            <w:tcBorders>
              <w:top w:val="nil"/>
              <w:left w:val="nil"/>
              <w:bottom w:val="nil"/>
              <w:right w:val="nil"/>
            </w:tcBorders>
          </w:tcPr>
          <w:p w14:paraId="4CC0B083" w14:textId="77777777" w:rsidR="000B1878" w:rsidRDefault="000B1878" w:rsidP="0036575B">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22</w:t>
            </w:r>
          </w:p>
        </w:tc>
      </w:tr>
      <w:tr w:rsidR="000B1878" w14:paraId="116A7F2A" w14:textId="77777777" w:rsidTr="0036575B">
        <w:tc>
          <w:tcPr>
            <w:tcW w:w="8908" w:type="dxa"/>
            <w:gridSpan w:val="6"/>
            <w:tcBorders>
              <w:top w:val="single" w:sz="6" w:space="0" w:color="auto"/>
              <w:left w:val="nil"/>
              <w:bottom w:val="nil"/>
              <w:right w:val="nil"/>
            </w:tcBorders>
          </w:tcPr>
          <w:p w14:paraId="1CE4D274" w14:textId="77777777" w:rsidR="000B1878" w:rsidRDefault="000B1878" w:rsidP="000B1878">
            <w:pPr>
              <w:keepNext/>
              <w:widowControl w:val="0"/>
              <w:autoSpaceDE w:val="0"/>
              <w:autoSpaceDN w:val="0"/>
              <w:adjustRightInd w:val="0"/>
              <w:spacing w:after="0" w:line="240" w:lineRule="auto"/>
              <w:rPr>
                <w:rFonts w:ascii="Garamond" w:hAnsi="Garamond"/>
                <w:sz w:val="20"/>
                <w:szCs w:val="20"/>
                <w:lang w:val="en-US"/>
              </w:rPr>
            </w:pPr>
          </w:p>
        </w:tc>
      </w:tr>
    </w:tbl>
    <w:p w14:paraId="3D9D2BA0" w14:textId="77777777" w:rsidR="000B1878" w:rsidRDefault="000B1878" w:rsidP="000B1878">
      <w:pPr>
        <w:jc w:val="both"/>
      </w:pPr>
      <w:r>
        <w:t xml:space="preserve">We have two variables that could be interpreted as how much a certain country invests in research, which are </w:t>
      </w:r>
      <w:proofErr w:type="spellStart"/>
      <w:r>
        <w:t>lrd</w:t>
      </w:r>
      <w:proofErr w:type="spellEnd"/>
      <w:r>
        <w:t xml:space="preserve"> and </w:t>
      </w:r>
      <w:proofErr w:type="spellStart"/>
      <w:r>
        <w:t>lpapers</w:t>
      </w:r>
      <w:proofErr w:type="spellEnd"/>
      <w:r>
        <w:t xml:space="preserve">. We begin by running a regression of our dependent variable on both of them independently to see which one is a better fit. </w:t>
      </w:r>
    </w:p>
    <w:p w14:paraId="519F69E6" w14:textId="77777777" w:rsidR="006139BE" w:rsidRDefault="006139BE" w:rsidP="000B1878">
      <w:pPr>
        <w:jc w:val="both"/>
      </w:pPr>
      <w:r>
        <w:t>We first run the following regression:</w:t>
      </w:r>
    </w:p>
    <w:p w14:paraId="6BAE6F0C" w14:textId="77777777" w:rsidR="006139BE" w:rsidRPr="0036575B" w:rsidRDefault="006139BE" w:rsidP="0036575B">
      <w:pPr>
        <w:jc w:val="both"/>
        <w:rPr>
          <w:rFonts w:eastAsiaTheme="minorEastAsia"/>
        </w:rPr>
      </w:pPr>
      <m:oMathPara>
        <m:oMath>
          <m:r>
            <w:rPr>
              <w:rFonts w:ascii="Cambria Math" w:hAnsi="Cambria Math"/>
            </w:rPr>
            <m:t>mortality= β0+lrd×β1+Xβ2</m:t>
          </m:r>
        </m:oMath>
      </m:oMathPara>
    </w:p>
    <w:p w14:paraId="1DE71F0A" w14:textId="77777777" w:rsidR="0036575B" w:rsidRPr="006139BE" w:rsidRDefault="0036575B" w:rsidP="0036575B">
      <w:pPr>
        <w:jc w:val="both"/>
        <w:rPr>
          <w:b/>
          <w:bCs/>
        </w:rPr>
      </w:pPr>
      <w:r>
        <w:rPr>
          <w:rFonts w:eastAsiaTheme="minorEastAsia"/>
        </w:rPr>
        <w:t>X: vector of covariates that we incrementally expand.</w:t>
      </w:r>
    </w:p>
    <w:p w14:paraId="469E89E4" w14:textId="77777777" w:rsidR="000B1878" w:rsidRPr="000B1878" w:rsidRDefault="000B1878" w:rsidP="000B1878">
      <w:pPr>
        <w:pStyle w:val="Caption"/>
        <w:keepNext/>
        <w:jc w:val="center"/>
        <w:rPr>
          <w:color w:val="000000" w:themeColor="text1"/>
        </w:rPr>
      </w:pPr>
      <w:r w:rsidRPr="000B1878">
        <w:rPr>
          <w:color w:val="000000" w:themeColor="text1"/>
        </w:rPr>
        <w:t xml:space="preserve">Table </w:t>
      </w:r>
      <w:r w:rsidRPr="000B1878">
        <w:rPr>
          <w:color w:val="000000" w:themeColor="text1"/>
        </w:rPr>
        <w:fldChar w:fldCharType="begin"/>
      </w:r>
      <w:r w:rsidRPr="000B1878">
        <w:rPr>
          <w:color w:val="000000" w:themeColor="text1"/>
        </w:rPr>
        <w:instrText xml:space="preserve"> SEQ Table \* ARABIC </w:instrText>
      </w:r>
      <w:r w:rsidRPr="000B1878">
        <w:rPr>
          <w:color w:val="000000" w:themeColor="text1"/>
        </w:rPr>
        <w:fldChar w:fldCharType="separate"/>
      </w:r>
      <w:r w:rsidR="00CD6055">
        <w:rPr>
          <w:noProof/>
          <w:color w:val="000000" w:themeColor="text1"/>
        </w:rPr>
        <w:t>2</w:t>
      </w:r>
      <w:r w:rsidRPr="000B1878">
        <w:rPr>
          <w:color w:val="000000" w:themeColor="text1"/>
        </w:rPr>
        <w:fldChar w:fldCharType="end"/>
      </w:r>
      <w:r w:rsidRPr="000B1878">
        <w:rPr>
          <w:color w:val="000000" w:themeColor="text1"/>
        </w:rPr>
        <w:t>: R&amp;D spending as a variable of interest</w:t>
      </w:r>
    </w:p>
    <w:tbl>
      <w:tblPr>
        <w:tblW w:w="7240" w:type="dxa"/>
        <w:jc w:val="center"/>
        <w:tblLook w:val="04A0" w:firstRow="1" w:lastRow="0" w:firstColumn="1" w:lastColumn="0" w:noHBand="0" w:noVBand="1"/>
      </w:tblPr>
      <w:tblGrid>
        <w:gridCol w:w="1440"/>
        <w:gridCol w:w="1160"/>
        <w:gridCol w:w="1160"/>
        <w:gridCol w:w="1160"/>
        <w:gridCol w:w="1160"/>
        <w:gridCol w:w="1160"/>
      </w:tblGrid>
      <w:tr w:rsidR="000B1878" w:rsidRPr="000B1878" w14:paraId="7D8CD566" w14:textId="77777777" w:rsidTr="000B1878">
        <w:trPr>
          <w:trHeight w:val="276"/>
          <w:jc w:val="center"/>
        </w:trPr>
        <w:tc>
          <w:tcPr>
            <w:tcW w:w="1440" w:type="dxa"/>
            <w:tcBorders>
              <w:top w:val="single" w:sz="4" w:space="0" w:color="000000"/>
              <w:left w:val="nil"/>
              <w:bottom w:val="nil"/>
              <w:right w:val="nil"/>
            </w:tcBorders>
            <w:shd w:val="clear" w:color="auto" w:fill="auto"/>
            <w:noWrap/>
            <w:vAlign w:val="bottom"/>
            <w:hideMark/>
          </w:tcPr>
          <w:p w14:paraId="4B1CBFB4" w14:textId="77777777" w:rsidR="000B1878" w:rsidRPr="000B1878" w:rsidRDefault="000B1878" w:rsidP="000B1878">
            <w:pPr>
              <w:spacing w:after="0" w:line="240" w:lineRule="auto"/>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 </w:t>
            </w:r>
          </w:p>
        </w:tc>
        <w:tc>
          <w:tcPr>
            <w:tcW w:w="1160" w:type="dxa"/>
            <w:tcBorders>
              <w:top w:val="single" w:sz="4" w:space="0" w:color="000000"/>
              <w:left w:val="nil"/>
              <w:bottom w:val="nil"/>
              <w:right w:val="nil"/>
            </w:tcBorders>
            <w:shd w:val="clear" w:color="auto" w:fill="auto"/>
            <w:noWrap/>
            <w:vAlign w:val="bottom"/>
            <w:hideMark/>
          </w:tcPr>
          <w:p w14:paraId="28F327FF"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(1)</w:t>
            </w:r>
          </w:p>
        </w:tc>
        <w:tc>
          <w:tcPr>
            <w:tcW w:w="1160" w:type="dxa"/>
            <w:tcBorders>
              <w:top w:val="single" w:sz="4" w:space="0" w:color="000000"/>
              <w:left w:val="nil"/>
              <w:bottom w:val="nil"/>
              <w:right w:val="nil"/>
            </w:tcBorders>
            <w:shd w:val="clear" w:color="auto" w:fill="auto"/>
            <w:noWrap/>
            <w:vAlign w:val="bottom"/>
            <w:hideMark/>
          </w:tcPr>
          <w:p w14:paraId="13521FAE"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(2)</w:t>
            </w:r>
          </w:p>
        </w:tc>
        <w:tc>
          <w:tcPr>
            <w:tcW w:w="1160" w:type="dxa"/>
            <w:tcBorders>
              <w:top w:val="single" w:sz="4" w:space="0" w:color="000000"/>
              <w:left w:val="nil"/>
              <w:bottom w:val="nil"/>
              <w:right w:val="nil"/>
            </w:tcBorders>
            <w:shd w:val="clear" w:color="auto" w:fill="auto"/>
            <w:noWrap/>
            <w:vAlign w:val="bottom"/>
            <w:hideMark/>
          </w:tcPr>
          <w:p w14:paraId="509618F9"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(3)</w:t>
            </w:r>
          </w:p>
        </w:tc>
        <w:tc>
          <w:tcPr>
            <w:tcW w:w="1160" w:type="dxa"/>
            <w:tcBorders>
              <w:top w:val="single" w:sz="4" w:space="0" w:color="000000"/>
              <w:left w:val="nil"/>
              <w:bottom w:val="nil"/>
              <w:right w:val="nil"/>
            </w:tcBorders>
            <w:shd w:val="clear" w:color="auto" w:fill="auto"/>
            <w:noWrap/>
            <w:vAlign w:val="bottom"/>
            <w:hideMark/>
          </w:tcPr>
          <w:p w14:paraId="2948DC3B"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(4)</w:t>
            </w:r>
          </w:p>
        </w:tc>
        <w:tc>
          <w:tcPr>
            <w:tcW w:w="1160" w:type="dxa"/>
            <w:tcBorders>
              <w:top w:val="single" w:sz="4" w:space="0" w:color="000000"/>
              <w:left w:val="nil"/>
              <w:bottom w:val="nil"/>
              <w:right w:val="nil"/>
            </w:tcBorders>
            <w:shd w:val="clear" w:color="auto" w:fill="auto"/>
            <w:noWrap/>
            <w:vAlign w:val="bottom"/>
            <w:hideMark/>
          </w:tcPr>
          <w:p w14:paraId="6B3579C1"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(5)</w:t>
            </w:r>
          </w:p>
        </w:tc>
      </w:tr>
      <w:tr w:rsidR="000B1878" w:rsidRPr="000B1878" w14:paraId="6B30842E" w14:textId="77777777" w:rsidTr="000B1878">
        <w:trPr>
          <w:trHeight w:val="276"/>
          <w:jc w:val="center"/>
        </w:trPr>
        <w:tc>
          <w:tcPr>
            <w:tcW w:w="1440" w:type="dxa"/>
            <w:tcBorders>
              <w:top w:val="nil"/>
              <w:left w:val="nil"/>
              <w:bottom w:val="nil"/>
              <w:right w:val="nil"/>
            </w:tcBorders>
            <w:shd w:val="clear" w:color="auto" w:fill="auto"/>
            <w:noWrap/>
            <w:vAlign w:val="bottom"/>
            <w:hideMark/>
          </w:tcPr>
          <w:p w14:paraId="1EE3A6AA" w14:textId="77777777" w:rsidR="000B1878" w:rsidRPr="000B1878" w:rsidRDefault="000B1878" w:rsidP="000B1878">
            <w:pPr>
              <w:spacing w:after="0" w:line="240" w:lineRule="auto"/>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VARIABLES</w:t>
            </w:r>
          </w:p>
        </w:tc>
        <w:tc>
          <w:tcPr>
            <w:tcW w:w="1160" w:type="dxa"/>
            <w:tcBorders>
              <w:top w:val="nil"/>
              <w:left w:val="nil"/>
              <w:bottom w:val="nil"/>
              <w:right w:val="nil"/>
            </w:tcBorders>
            <w:shd w:val="clear" w:color="auto" w:fill="auto"/>
            <w:noWrap/>
            <w:vAlign w:val="bottom"/>
            <w:hideMark/>
          </w:tcPr>
          <w:p w14:paraId="1E7D7DEF"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lmortality</w:t>
            </w:r>
          </w:p>
        </w:tc>
        <w:tc>
          <w:tcPr>
            <w:tcW w:w="1160" w:type="dxa"/>
            <w:tcBorders>
              <w:top w:val="nil"/>
              <w:left w:val="nil"/>
              <w:bottom w:val="nil"/>
              <w:right w:val="nil"/>
            </w:tcBorders>
            <w:shd w:val="clear" w:color="auto" w:fill="auto"/>
            <w:noWrap/>
            <w:vAlign w:val="bottom"/>
            <w:hideMark/>
          </w:tcPr>
          <w:p w14:paraId="4F54F9D0"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lmortality</w:t>
            </w:r>
          </w:p>
        </w:tc>
        <w:tc>
          <w:tcPr>
            <w:tcW w:w="1160" w:type="dxa"/>
            <w:tcBorders>
              <w:top w:val="nil"/>
              <w:left w:val="nil"/>
              <w:bottom w:val="nil"/>
              <w:right w:val="nil"/>
            </w:tcBorders>
            <w:shd w:val="clear" w:color="auto" w:fill="auto"/>
            <w:noWrap/>
            <w:vAlign w:val="bottom"/>
            <w:hideMark/>
          </w:tcPr>
          <w:p w14:paraId="0A007F0D"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lmortality</w:t>
            </w:r>
          </w:p>
        </w:tc>
        <w:tc>
          <w:tcPr>
            <w:tcW w:w="1160" w:type="dxa"/>
            <w:tcBorders>
              <w:top w:val="nil"/>
              <w:left w:val="nil"/>
              <w:bottom w:val="nil"/>
              <w:right w:val="nil"/>
            </w:tcBorders>
            <w:shd w:val="clear" w:color="auto" w:fill="auto"/>
            <w:noWrap/>
            <w:vAlign w:val="bottom"/>
            <w:hideMark/>
          </w:tcPr>
          <w:p w14:paraId="5016CB12"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lmortality</w:t>
            </w:r>
          </w:p>
        </w:tc>
        <w:tc>
          <w:tcPr>
            <w:tcW w:w="1160" w:type="dxa"/>
            <w:tcBorders>
              <w:top w:val="nil"/>
              <w:left w:val="nil"/>
              <w:bottom w:val="nil"/>
              <w:right w:val="nil"/>
            </w:tcBorders>
            <w:shd w:val="clear" w:color="auto" w:fill="auto"/>
            <w:noWrap/>
            <w:vAlign w:val="bottom"/>
            <w:hideMark/>
          </w:tcPr>
          <w:p w14:paraId="157957F8"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lmortality</w:t>
            </w:r>
          </w:p>
        </w:tc>
      </w:tr>
      <w:tr w:rsidR="000B1878" w:rsidRPr="000B1878" w14:paraId="00031560" w14:textId="77777777" w:rsidTr="000B1878">
        <w:trPr>
          <w:trHeight w:val="276"/>
          <w:jc w:val="center"/>
        </w:trPr>
        <w:tc>
          <w:tcPr>
            <w:tcW w:w="1440" w:type="dxa"/>
            <w:tcBorders>
              <w:top w:val="single" w:sz="4" w:space="0" w:color="000000"/>
              <w:left w:val="nil"/>
              <w:bottom w:val="nil"/>
              <w:right w:val="nil"/>
            </w:tcBorders>
            <w:shd w:val="clear" w:color="auto" w:fill="auto"/>
            <w:noWrap/>
            <w:vAlign w:val="bottom"/>
            <w:hideMark/>
          </w:tcPr>
          <w:p w14:paraId="3F4BD6AA" w14:textId="77777777" w:rsidR="000B1878" w:rsidRPr="000B1878" w:rsidRDefault="000B1878" w:rsidP="000B1878">
            <w:pPr>
              <w:spacing w:after="0" w:line="240" w:lineRule="auto"/>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 </w:t>
            </w:r>
          </w:p>
        </w:tc>
        <w:tc>
          <w:tcPr>
            <w:tcW w:w="1160" w:type="dxa"/>
            <w:tcBorders>
              <w:top w:val="single" w:sz="4" w:space="0" w:color="000000"/>
              <w:left w:val="nil"/>
              <w:bottom w:val="nil"/>
              <w:right w:val="nil"/>
            </w:tcBorders>
            <w:shd w:val="clear" w:color="auto" w:fill="auto"/>
            <w:noWrap/>
            <w:vAlign w:val="bottom"/>
            <w:hideMark/>
          </w:tcPr>
          <w:p w14:paraId="5B771EA2"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 </w:t>
            </w:r>
          </w:p>
        </w:tc>
        <w:tc>
          <w:tcPr>
            <w:tcW w:w="1160" w:type="dxa"/>
            <w:tcBorders>
              <w:top w:val="single" w:sz="4" w:space="0" w:color="000000"/>
              <w:left w:val="nil"/>
              <w:bottom w:val="nil"/>
              <w:right w:val="nil"/>
            </w:tcBorders>
            <w:shd w:val="clear" w:color="auto" w:fill="auto"/>
            <w:noWrap/>
            <w:vAlign w:val="bottom"/>
            <w:hideMark/>
          </w:tcPr>
          <w:p w14:paraId="03DF15C1"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 </w:t>
            </w:r>
          </w:p>
        </w:tc>
        <w:tc>
          <w:tcPr>
            <w:tcW w:w="1160" w:type="dxa"/>
            <w:tcBorders>
              <w:top w:val="single" w:sz="4" w:space="0" w:color="000000"/>
              <w:left w:val="nil"/>
              <w:bottom w:val="nil"/>
              <w:right w:val="nil"/>
            </w:tcBorders>
            <w:shd w:val="clear" w:color="auto" w:fill="auto"/>
            <w:noWrap/>
            <w:vAlign w:val="bottom"/>
            <w:hideMark/>
          </w:tcPr>
          <w:p w14:paraId="20524BFB"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 </w:t>
            </w:r>
          </w:p>
        </w:tc>
        <w:tc>
          <w:tcPr>
            <w:tcW w:w="1160" w:type="dxa"/>
            <w:tcBorders>
              <w:top w:val="single" w:sz="4" w:space="0" w:color="000000"/>
              <w:left w:val="nil"/>
              <w:bottom w:val="nil"/>
              <w:right w:val="nil"/>
            </w:tcBorders>
            <w:shd w:val="clear" w:color="auto" w:fill="auto"/>
            <w:noWrap/>
            <w:vAlign w:val="bottom"/>
            <w:hideMark/>
          </w:tcPr>
          <w:p w14:paraId="10399EDF"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 </w:t>
            </w:r>
          </w:p>
        </w:tc>
        <w:tc>
          <w:tcPr>
            <w:tcW w:w="1160" w:type="dxa"/>
            <w:tcBorders>
              <w:top w:val="single" w:sz="4" w:space="0" w:color="000000"/>
              <w:left w:val="nil"/>
              <w:bottom w:val="nil"/>
              <w:right w:val="nil"/>
            </w:tcBorders>
            <w:shd w:val="clear" w:color="auto" w:fill="auto"/>
            <w:noWrap/>
            <w:vAlign w:val="bottom"/>
            <w:hideMark/>
          </w:tcPr>
          <w:p w14:paraId="0D909DD1"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 </w:t>
            </w:r>
          </w:p>
        </w:tc>
      </w:tr>
      <w:tr w:rsidR="000B1878" w:rsidRPr="000B1878" w14:paraId="4B6B1620" w14:textId="77777777" w:rsidTr="000B1878">
        <w:trPr>
          <w:trHeight w:val="276"/>
          <w:jc w:val="center"/>
        </w:trPr>
        <w:tc>
          <w:tcPr>
            <w:tcW w:w="1440" w:type="dxa"/>
            <w:tcBorders>
              <w:top w:val="nil"/>
              <w:left w:val="nil"/>
              <w:bottom w:val="nil"/>
              <w:right w:val="nil"/>
            </w:tcBorders>
            <w:shd w:val="clear" w:color="auto" w:fill="auto"/>
            <w:noWrap/>
            <w:vAlign w:val="bottom"/>
            <w:hideMark/>
          </w:tcPr>
          <w:p w14:paraId="1157AB11" w14:textId="77777777" w:rsidR="000B1878" w:rsidRPr="000B1878" w:rsidRDefault="000B1878" w:rsidP="000B1878">
            <w:pPr>
              <w:spacing w:after="0" w:line="240" w:lineRule="auto"/>
              <w:rPr>
                <w:rFonts w:ascii="Calibri" w:eastAsia="Times New Roman" w:hAnsi="Calibri" w:cs="Calibri"/>
                <w:sz w:val="20"/>
                <w:szCs w:val="20"/>
                <w:lang w:eastAsia="en-GB"/>
              </w:rPr>
            </w:pPr>
            <w:proofErr w:type="spellStart"/>
            <w:r w:rsidRPr="000B1878">
              <w:rPr>
                <w:rFonts w:ascii="Calibri" w:eastAsia="Times New Roman" w:hAnsi="Calibri" w:cs="Calibri"/>
                <w:sz w:val="20"/>
                <w:szCs w:val="20"/>
                <w:lang w:eastAsia="en-GB"/>
              </w:rPr>
              <w:t>lrd</w:t>
            </w:r>
            <w:proofErr w:type="spellEnd"/>
          </w:p>
        </w:tc>
        <w:tc>
          <w:tcPr>
            <w:tcW w:w="1160" w:type="dxa"/>
            <w:tcBorders>
              <w:top w:val="nil"/>
              <w:left w:val="nil"/>
              <w:bottom w:val="nil"/>
              <w:right w:val="nil"/>
            </w:tcBorders>
            <w:shd w:val="clear" w:color="auto" w:fill="auto"/>
            <w:noWrap/>
            <w:vAlign w:val="bottom"/>
            <w:hideMark/>
          </w:tcPr>
          <w:p w14:paraId="6B4A5E93"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0.0529</w:t>
            </w:r>
          </w:p>
        </w:tc>
        <w:tc>
          <w:tcPr>
            <w:tcW w:w="1160" w:type="dxa"/>
            <w:tcBorders>
              <w:top w:val="nil"/>
              <w:left w:val="nil"/>
              <w:bottom w:val="nil"/>
              <w:right w:val="nil"/>
            </w:tcBorders>
            <w:shd w:val="clear" w:color="auto" w:fill="auto"/>
            <w:noWrap/>
            <w:vAlign w:val="bottom"/>
            <w:hideMark/>
          </w:tcPr>
          <w:p w14:paraId="1F1B2C4C"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0.00502</w:t>
            </w:r>
          </w:p>
        </w:tc>
        <w:tc>
          <w:tcPr>
            <w:tcW w:w="1160" w:type="dxa"/>
            <w:tcBorders>
              <w:top w:val="nil"/>
              <w:left w:val="nil"/>
              <w:bottom w:val="nil"/>
              <w:right w:val="nil"/>
            </w:tcBorders>
            <w:shd w:val="clear" w:color="auto" w:fill="auto"/>
            <w:noWrap/>
            <w:vAlign w:val="bottom"/>
            <w:hideMark/>
          </w:tcPr>
          <w:p w14:paraId="707F1747"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0.0112</w:t>
            </w:r>
          </w:p>
        </w:tc>
        <w:tc>
          <w:tcPr>
            <w:tcW w:w="1160" w:type="dxa"/>
            <w:tcBorders>
              <w:top w:val="nil"/>
              <w:left w:val="nil"/>
              <w:bottom w:val="nil"/>
              <w:right w:val="nil"/>
            </w:tcBorders>
            <w:shd w:val="clear" w:color="auto" w:fill="auto"/>
            <w:noWrap/>
            <w:vAlign w:val="bottom"/>
            <w:hideMark/>
          </w:tcPr>
          <w:p w14:paraId="56ACFD6C"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0.0987</w:t>
            </w:r>
          </w:p>
        </w:tc>
        <w:tc>
          <w:tcPr>
            <w:tcW w:w="1160" w:type="dxa"/>
            <w:tcBorders>
              <w:top w:val="nil"/>
              <w:left w:val="nil"/>
              <w:bottom w:val="nil"/>
              <w:right w:val="nil"/>
            </w:tcBorders>
            <w:shd w:val="clear" w:color="auto" w:fill="auto"/>
            <w:noWrap/>
            <w:vAlign w:val="bottom"/>
            <w:hideMark/>
          </w:tcPr>
          <w:p w14:paraId="4582F12D"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0.0976</w:t>
            </w:r>
          </w:p>
        </w:tc>
      </w:tr>
      <w:tr w:rsidR="000B1878" w:rsidRPr="000B1878" w14:paraId="72E544CC" w14:textId="77777777" w:rsidTr="000B1878">
        <w:trPr>
          <w:trHeight w:val="276"/>
          <w:jc w:val="center"/>
        </w:trPr>
        <w:tc>
          <w:tcPr>
            <w:tcW w:w="1440" w:type="dxa"/>
            <w:tcBorders>
              <w:top w:val="nil"/>
              <w:left w:val="nil"/>
              <w:bottom w:val="nil"/>
              <w:right w:val="nil"/>
            </w:tcBorders>
            <w:shd w:val="clear" w:color="auto" w:fill="auto"/>
            <w:noWrap/>
            <w:vAlign w:val="bottom"/>
            <w:hideMark/>
          </w:tcPr>
          <w:p w14:paraId="663CAE1A"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p>
        </w:tc>
        <w:tc>
          <w:tcPr>
            <w:tcW w:w="1160" w:type="dxa"/>
            <w:tcBorders>
              <w:top w:val="nil"/>
              <w:left w:val="nil"/>
              <w:bottom w:val="nil"/>
              <w:right w:val="nil"/>
            </w:tcBorders>
            <w:shd w:val="clear" w:color="auto" w:fill="auto"/>
            <w:noWrap/>
            <w:vAlign w:val="bottom"/>
            <w:hideMark/>
          </w:tcPr>
          <w:p w14:paraId="40F00B8A"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(0.0717)</w:t>
            </w:r>
          </w:p>
        </w:tc>
        <w:tc>
          <w:tcPr>
            <w:tcW w:w="1160" w:type="dxa"/>
            <w:tcBorders>
              <w:top w:val="nil"/>
              <w:left w:val="nil"/>
              <w:bottom w:val="nil"/>
              <w:right w:val="nil"/>
            </w:tcBorders>
            <w:shd w:val="clear" w:color="auto" w:fill="auto"/>
            <w:noWrap/>
            <w:vAlign w:val="bottom"/>
            <w:hideMark/>
          </w:tcPr>
          <w:p w14:paraId="53F77CC8"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(0.0723)</w:t>
            </w:r>
          </w:p>
        </w:tc>
        <w:tc>
          <w:tcPr>
            <w:tcW w:w="1160" w:type="dxa"/>
            <w:tcBorders>
              <w:top w:val="nil"/>
              <w:left w:val="nil"/>
              <w:bottom w:val="nil"/>
              <w:right w:val="nil"/>
            </w:tcBorders>
            <w:shd w:val="clear" w:color="auto" w:fill="auto"/>
            <w:noWrap/>
            <w:vAlign w:val="bottom"/>
            <w:hideMark/>
          </w:tcPr>
          <w:p w14:paraId="587AE1B7"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(0.0860)</w:t>
            </w:r>
          </w:p>
        </w:tc>
        <w:tc>
          <w:tcPr>
            <w:tcW w:w="1160" w:type="dxa"/>
            <w:tcBorders>
              <w:top w:val="nil"/>
              <w:left w:val="nil"/>
              <w:bottom w:val="nil"/>
              <w:right w:val="nil"/>
            </w:tcBorders>
            <w:shd w:val="clear" w:color="auto" w:fill="auto"/>
            <w:noWrap/>
            <w:vAlign w:val="bottom"/>
            <w:hideMark/>
          </w:tcPr>
          <w:p w14:paraId="7D321A3E"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(0.0767)</w:t>
            </w:r>
          </w:p>
        </w:tc>
        <w:tc>
          <w:tcPr>
            <w:tcW w:w="1160" w:type="dxa"/>
            <w:tcBorders>
              <w:top w:val="nil"/>
              <w:left w:val="nil"/>
              <w:bottom w:val="nil"/>
              <w:right w:val="nil"/>
            </w:tcBorders>
            <w:shd w:val="clear" w:color="auto" w:fill="auto"/>
            <w:noWrap/>
            <w:vAlign w:val="bottom"/>
            <w:hideMark/>
          </w:tcPr>
          <w:p w14:paraId="0625CAE4"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(0.0771)</w:t>
            </w:r>
          </w:p>
        </w:tc>
      </w:tr>
      <w:tr w:rsidR="000B1878" w:rsidRPr="000B1878" w14:paraId="530F9301" w14:textId="77777777" w:rsidTr="000B1878">
        <w:trPr>
          <w:trHeight w:val="276"/>
          <w:jc w:val="center"/>
        </w:trPr>
        <w:tc>
          <w:tcPr>
            <w:tcW w:w="1440" w:type="dxa"/>
            <w:tcBorders>
              <w:top w:val="nil"/>
              <w:left w:val="nil"/>
              <w:bottom w:val="nil"/>
              <w:right w:val="nil"/>
            </w:tcBorders>
            <w:shd w:val="clear" w:color="auto" w:fill="auto"/>
            <w:noWrap/>
            <w:vAlign w:val="bottom"/>
            <w:hideMark/>
          </w:tcPr>
          <w:p w14:paraId="608D3A3F" w14:textId="77777777" w:rsidR="000B1878" w:rsidRPr="000B1878" w:rsidRDefault="000B1878" w:rsidP="000B1878">
            <w:pPr>
              <w:spacing w:after="0" w:line="240" w:lineRule="auto"/>
              <w:rPr>
                <w:rFonts w:ascii="Calibri" w:eastAsia="Times New Roman" w:hAnsi="Calibri" w:cs="Calibri"/>
                <w:sz w:val="20"/>
                <w:szCs w:val="20"/>
                <w:lang w:eastAsia="en-GB"/>
              </w:rPr>
            </w:pPr>
            <w:proofErr w:type="spellStart"/>
            <w:r w:rsidRPr="000B1878">
              <w:rPr>
                <w:rFonts w:ascii="Calibri" w:eastAsia="Times New Roman" w:hAnsi="Calibri" w:cs="Calibri"/>
                <w:sz w:val="20"/>
                <w:szCs w:val="20"/>
                <w:lang w:eastAsia="en-GB"/>
              </w:rPr>
              <w:t>lGDPPC</w:t>
            </w:r>
            <w:proofErr w:type="spellEnd"/>
          </w:p>
        </w:tc>
        <w:tc>
          <w:tcPr>
            <w:tcW w:w="1160" w:type="dxa"/>
            <w:tcBorders>
              <w:top w:val="nil"/>
              <w:left w:val="nil"/>
              <w:bottom w:val="nil"/>
              <w:right w:val="nil"/>
            </w:tcBorders>
            <w:shd w:val="clear" w:color="auto" w:fill="auto"/>
            <w:noWrap/>
            <w:vAlign w:val="bottom"/>
            <w:hideMark/>
          </w:tcPr>
          <w:p w14:paraId="250071B5"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-0.184</w:t>
            </w:r>
          </w:p>
        </w:tc>
        <w:tc>
          <w:tcPr>
            <w:tcW w:w="1160" w:type="dxa"/>
            <w:tcBorders>
              <w:top w:val="nil"/>
              <w:left w:val="nil"/>
              <w:bottom w:val="nil"/>
              <w:right w:val="nil"/>
            </w:tcBorders>
            <w:shd w:val="clear" w:color="auto" w:fill="auto"/>
            <w:noWrap/>
            <w:vAlign w:val="bottom"/>
            <w:hideMark/>
          </w:tcPr>
          <w:p w14:paraId="1D16F909"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-0.356**</w:t>
            </w:r>
          </w:p>
        </w:tc>
        <w:tc>
          <w:tcPr>
            <w:tcW w:w="1160" w:type="dxa"/>
            <w:tcBorders>
              <w:top w:val="nil"/>
              <w:left w:val="nil"/>
              <w:bottom w:val="nil"/>
              <w:right w:val="nil"/>
            </w:tcBorders>
            <w:shd w:val="clear" w:color="auto" w:fill="auto"/>
            <w:noWrap/>
            <w:vAlign w:val="bottom"/>
            <w:hideMark/>
          </w:tcPr>
          <w:p w14:paraId="155C7E4D"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-0.334</w:t>
            </w:r>
          </w:p>
        </w:tc>
        <w:tc>
          <w:tcPr>
            <w:tcW w:w="1160" w:type="dxa"/>
            <w:tcBorders>
              <w:top w:val="nil"/>
              <w:left w:val="nil"/>
              <w:bottom w:val="nil"/>
              <w:right w:val="nil"/>
            </w:tcBorders>
            <w:shd w:val="clear" w:color="auto" w:fill="auto"/>
            <w:noWrap/>
            <w:vAlign w:val="bottom"/>
            <w:hideMark/>
          </w:tcPr>
          <w:p w14:paraId="18661403"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-0.572**</w:t>
            </w:r>
          </w:p>
        </w:tc>
        <w:tc>
          <w:tcPr>
            <w:tcW w:w="1160" w:type="dxa"/>
            <w:tcBorders>
              <w:top w:val="nil"/>
              <w:left w:val="nil"/>
              <w:bottom w:val="nil"/>
              <w:right w:val="nil"/>
            </w:tcBorders>
            <w:shd w:val="clear" w:color="auto" w:fill="auto"/>
            <w:noWrap/>
            <w:vAlign w:val="bottom"/>
            <w:hideMark/>
          </w:tcPr>
          <w:p w14:paraId="1F1A67DF"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-0.577**</w:t>
            </w:r>
          </w:p>
        </w:tc>
      </w:tr>
      <w:tr w:rsidR="000B1878" w:rsidRPr="000B1878" w14:paraId="75EAD0E4" w14:textId="77777777" w:rsidTr="000B1878">
        <w:trPr>
          <w:trHeight w:val="276"/>
          <w:jc w:val="center"/>
        </w:trPr>
        <w:tc>
          <w:tcPr>
            <w:tcW w:w="1440" w:type="dxa"/>
            <w:tcBorders>
              <w:top w:val="nil"/>
              <w:left w:val="nil"/>
              <w:bottom w:val="nil"/>
              <w:right w:val="nil"/>
            </w:tcBorders>
            <w:shd w:val="clear" w:color="auto" w:fill="auto"/>
            <w:noWrap/>
            <w:vAlign w:val="bottom"/>
            <w:hideMark/>
          </w:tcPr>
          <w:p w14:paraId="178761A9"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p>
        </w:tc>
        <w:tc>
          <w:tcPr>
            <w:tcW w:w="1160" w:type="dxa"/>
            <w:tcBorders>
              <w:top w:val="nil"/>
              <w:left w:val="nil"/>
              <w:bottom w:val="nil"/>
              <w:right w:val="nil"/>
            </w:tcBorders>
            <w:shd w:val="clear" w:color="auto" w:fill="auto"/>
            <w:noWrap/>
            <w:vAlign w:val="bottom"/>
            <w:hideMark/>
          </w:tcPr>
          <w:p w14:paraId="3FBA5122"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(0.117)</w:t>
            </w:r>
          </w:p>
        </w:tc>
        <w:tc>
          <w:tcPr>
            <w:tcW w:w="1160" w:type="dxa"/>
            <w:tcBorders>
              <w:top w:val="nil"/>
              <w:left w:val="nil"/>
              <w:bottom w:val="nil"/>
              <w:right w:val="nil"/>
            </w:tcBorders>
            <w:shd w:val="clear" w:color="auto" w:fill="auto"/>
            <w:noWrap/>
            <w:vAlign w:val="bottom"/>
            <w:hideMark/>
          </w:tcPr>
          <w:p w14:paraId="69C75CCA"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(0.142)</w:t>
            </w:r>
          </w:p>
        </w:tc>
        <w:tc>
          <w:tcPr>
            <w:tcW w:w="1160" w:type="dxa"/>
            <w:tcBorders>
              <w:top w:val="nil"/>
              <w:left w:val="nil"/>
              <w:bottom w:val="nil"/>
              <w:right w:val="nil"/>
            </w:tcBorders>
            <w:shd w:val="clear" w:color="auto" w:fill="auto"/>
            <w:noWrap/>
            <w:vAlign w:val="bottom"/>
            <w:hideMark/>
          </w:tcPr>
          <w:p w14:paraId="203FB09D"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(0.224)</w:t>
            </w:r>
          </w:p>
        </w:tc>
        <w:tc>
          <w:tcPr>
            <w:tcW w:w="1160" w:type="dxa"/>
            <w:tcBorders>
              <w:top w:val="nil"/>
              <w:left w:val="nil"/>
              <w:bottom w:val="nil"/>
              <w:right w:val="nil"/>
            </w:tcBorders>
            <w:shd w:val="clear" w:color="auto" w:fill="auto"/>
            <w:noWrap/>
            <w:vAlign w:val="bottom"/>
            <w:hideMark/>
          </w:tcPr>
          <w:p w14:paraId="46673AD8"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(0.250)</w:t>
            </w:r>
          </w:p>
        </w:tc>
        <w:tc>
          <w:tcPr>
            <w:tcW w:w="1160" w:type="dxa"/>
            <w:tcBorders>
              <w:top w:val="nil"/>
              <w:left w:val="nil"/>
              <w:bottom w:val="nil"/>
              <w:right w:val="nil"/>
            </w:tcBorders>
            <w:shd w:val="clear" w:color="auto" w:fill="auto"/>
            <w:noWrap/>
            <w:vAlign w:val="bottom"/>
            <w:hideMark/>
          </w:tcPr>
          <w:p w14:paraId="01495913"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(0.272)</w:t>
            </w:r>
          </w:p>
        </w:tc>
      </w:tr>
      <w:tr w:rsidR="000B1878" w:rsidRPr="000B1878" w14:paraId="474D3DDF" w14:textId="77777777" w:rsidTr="000B1878">
        <w:trPr>
          <w:trHeight w:val="276"/>
          <w:jc w:val="center"/>
        </w:trPr>
        <w:tc>
          <w:tcPr>
            <w:tcW w:w="1440" w:type="dxa"/>
            <w:tcBorders>
              <w:top w:val="nil"/>
              <w:left w:val="nil"/>
              <w:bottom w:val="nil"/>
              <w:right w:val="nil"/>
            </w:tcBorders>
            <w:shd w:val="clear" w:color="auto" w:fill="auto"/>
            <w:noWrap/>
            <w:vAlign w:val="bottom"/>
            <w:hideMark/>
          </w:tcPr>
          <w:p w14:paraId="4C5CB45D" w14:textId="77777777" w:rsidR="000B1878" w:rsidRPr="000B1878" w:rsidRDefault="000B1878" w:rsidP="000B1878">
            <w:pPr>
              <w:spacing w:after="0" w:line="240" w:lineRule="auto"/>
              <w:rPr>
                <w:rFonts w:ascii="Calibri" w:eastAsia="Times New Roman" w:hAnsi="Calibri" w:cs="Calibri"/>
                <w:sz w:val="20"/>
                <w:szCs w:val="20"/>
                <w:lang w:eastAsia="en-GB"/>
              </w:rPr>
            </w:pPr>
            <w:proofErr w:type="spellStart"/>
            <w:r w:rsidRPr="000B1878">
              <w:rPr>
                <w:rFonts w:ascii="Calibri" w:eastAsia="Times New Roman" w:hAnsi="Calibri" w:cs="Calibri"/>
                <w:sz w:val="20"/>
                <w:szCs w:val="20"/>
                <w:lang w:eastAsia="en-GB"/>
              </w:rPr>
              <w:t>m_age</w:t>
            </w:r>
            <w:proofErr w:type="spellEnd"/>
          </w:p>
        </w:tc>
        <w:tc>
          <w:tcPr>
            <w:tcW w:w="1160" w:type="dxa"/>
            <w:tcBorders>
              <w:top w:val="nil"/>
              <w:left w:val="nil"/>
              <w:bottom w:val="nil"/>
              <w:right w:val="nil"/>
            </w:tcBorders>
            <w:shd w:val="clear" w:color="auto" w:fill="auto"/>
            <w:noWrap/>
            <w:vAlign w:val="bottom"/>
            <w:hideMark/>
          </w:tcPr>
          <w:p w14:paraId="1B802AA1" w14:textId="77777777" w:rsidR="000B1878" w:rsidRPr="000B1878" w:rsidRDefault="000B1878" w:rsidP="000B1878">
            <w:pPr>
              <w:spacing w:after="0" w:line="240" w:lineRule="auto"/>
              <w:rPr>
                <w:rFonts w:ascii="Calibri" w:eastAsia="Times New Roman" w:hAnsi="Calibri" w:cs="Calibri"/>
                <w:sz w:val="20"/>
                <w:szCs w:val="20"/>
                <w:lang w:eastAsia="en-GB"/>
              </w:rPr>
            </w:pPr>
          </w:p>
        </w:tc>
        <w:tc>
          <w:tcPr>
            <w:tcW w:w="1160" w:type="dxa"/>
            <w:tcBorders>
              <w:top w:val="nil"/>
              <w:left w:val="nil"/>
              <w:bottom w:val="nil"/>
              <w:right w:val="nil"/>
            </w:tcBorders>
            <w:shd w:val="clear" w:color="auto" w:fill="auto"/>
            <w:noWrap/>
            <w:vAlign w:val="bottom"/>
            <w:hideMark/>
          </w:tcPr>
          <w:p w14:paraId="1EF029F9"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0.0436**</w:t>
            </w:r>
          </w:p>
        </w:tc>
        <w:tc>
          <w:tcPr>
            <w:tcW w:w="1160" w:type="dxa"/>
            <w:tcBorders>
              <w:top w:val="nil"/>
              <w:left w:val="nil"/>
              <w:bottom w:val="nil"/>
              <w:right w:val="nil"/>
            </w:tcBorders>
            <w:shd w:val="clear" w:color="auto" w:fill="auto"/>
            <w:noWrap/>
            <w:vAlign w:val="bottom"/>
            <w:hideMark/>
          </w:tcPr>
          <w:p w14:paraId="7E86F3DE"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0.0454**</w:t>
            </w:r>
          </w:p>
        </w:tc>
        <w:tc>
          <w:tcPr>
            <w:tcW w:w="1160" w:type="dxa"/>
            <w:tcBorders>
              <w:top w:val="nil"/>
              <w:left w:val="nil"/>
              <w:bottom w:val="nil"/>
              <w:right w:val="nil"/>
            </w:tcBorders>
            <w:shd w:val="clear" w:color="auto" w:fill="auto"/>
            <w:noWrap/>
            <w:vAlign w:val="bottom"/>
            <w:hideMark/>
          </w:tcPr>
          <w:p w14:paraId="1A46979E"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0.0526***</w:t>
            </w:r>
          </w:p>
        </w:tc>
        <w:tc>
          <w:tcPr>
            <w:tcW w:w="1160" w:type="dxa"/>
            <w:tcBorders>
              <w:top w:val="nil"/>
              <w:left w:val="nil"/>
              <w:bottom w:val="nil"/>
              <w:right w:val="nil"/>
            </w:tcBorders>
            <w:shd w:val="clear" w:color="auto" w:fill="auto"/>
            <w:noWrap/>
            <w:vAlign w:val="bottom"/>
            <w:hideMark/>
          </w:tcPr>
          <w:p w14:paraId="21334791"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0.0529**</w:t>
            </w:r>
          </w:p>
        </w:tc>
      </w:tr>
      <w:tr w:rsidR="000B1878" w:rsidRPr="000B1878" w14:paraId="534474C2" w14:textId="77777777" w:rsidTr="000B1878">
        <w:trPr>
          <w:trHeight w:val="276"/>
          <w:jc w:val="center"/>
        </w:trPr>
        <w:tc>
          <w:tcPr>
            <w:tcW w:w="1440" w:type="dxa"/>
            <w:tcBorders>
              <w:top w:val="nil"/>
              <w:left w:val="nil"/>
              <w:bottom w:val="nil"/>
              <w:right w:val="nil"/>
            </w:tcBorders>
            <w:shd w:val="clear" w:color="auto" w:fill="auto"/>
            <w:noWrap/>
            <w:vAlign w:val="bottom"/>
            <w:hideMark/>
          </w:tcPr>
          <w:p w14:paraId="794B76B0"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p>
        </w:tc>
        <w:tc>
          <w:tcPr>
            <w:tcW w:w="1160" w:type="dxa"/>
            <w:tcBorders>
              <w:top w:val="nil"/>
              <w:left w:val="nil"/>
              <w:bottom w:val="nil"/>
              <w:right w:val="nil"/>
            </w:tcBorders>
            <w:shd w:val="clear" w:color="auto" w:fill="auto"/>
            <w:noWrap/>
            <w:vAlign w:val="bottom"/>
            <w:hideMark/>
          </w:tcPr>
          <w:p w14:paraId="5F15469B" w14:textId="77777777" w:rsidR="000B1878" w:rsidRPr="000B1878" w:rsidRDefault="000B1878" w:rsidP="000B1878">
            <w:pPr>
              <w:spacing w:after="0" w:line="240" w:lineRule="auto"/>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4E428E23"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(0.0197)</w:t>
            </w:r>
          </w:p>
        </w:tc>
        <w:tc>
          <w:tcPr>
            <w:tcW w:w="1160" w:type="dxa"/>
            <w:tcBorders>
              <w:top w:val="nil"/>
              <w:left w:val="nil"/>
              <w:bottom w:val="nil"/>
              <w:right w:val="nil"/>
            </w:tcBorders>
            <w:shd w:val="clear" w:color="auto" w:fill="auto"/>
            <w:noWrap/>
            <w:vAlign w:val="bottom"/>
            <w:hideMark/>
          </w:tcPr>
          <w:p w14:paraId="6A53A8C8"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(0.0193)</w:t>
            </w:r>
          </w:p>
        </w:tc>
        <w:tc>
          <w:tcPr>
            <w:tcW w:w="1160" w:type="dxa"/>
            <w:tcBorders>
              <w:top w:val="nil"/>
              <w:left w:val="nil"/>
              <w:bottom w:val="nil"/>
              <w:right w:val="nil"/>
            </w:tcBorders>
            <w:shd w:val="clear" w:color="auto" w:fill="auto"/>
            <w:noWrap/>
            <w:vAlign w:val="bottom"/>
            <w:hideMark/>
          </w:tcPr>
          <w:p w14:paraId="267EF938"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(0.0199)</w:t>
            </w:r>
          </w:p>
        </w:tc>
        <w:tc>
          <w:tcPr>
            <w:tcW w:w="1160" w:type="dxa"/>
            <w:tcBorders>
              <w:top w:val="nil"/>
              <w:left w:val="nil"/>
              <w:bottom w:val="nil"/>
              <w:right w:val="nil"/>
            </w:tcBorders>
            <w:shd w:val="clear" w:color="auto" w:fill="auto"/>
            <w:noWrap/>
            <w:vAlign w:val="bottom"/>
            <w:hideMark/>
          </w:tcPr>
          <w:p w14:paraId="702B96C8"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(0.0205)</w:t>
            </w:r>
          </w:p>
        </w:tc>
      </w:tr>
      <w:tr w:rsidR="000B1878" w:rsidRPr="000B1878" w14:paraId="3E99A7E9" w14:textId="77777777" w:rsidTr="000B1878">
        <w:trPr>
          <w:trHeight w:val="276"/>
          <w:jc w:val="center"/>
        </w:trPr>
        <w:tc>
          <w:tcPr>
            <w:tcW w:w="1440" w:type="dxa"/>
            <w:tcBorders>
              <w:top w:val="nil"/>
              <w:left w:val="nil"/>
              <w:bottom w:val="nil"/>
              <w:right w:val="nil"/>
            </w:tcBorders>
            <w:shd w:val="clear" w:color="auto" w:fill="auto"/>
            <w:noWrap/>
            <w:vAlign w:val="bottom"/>
            <w:hideMark/>
          </w:tcPr>
          <w:p w14:paraId="04402B4B" w14:textId="77777777" w:rsidR="000B1878" w:rsidRPr="000B1878" w:rsidRDefault="000B1878" w:rsidP="000B1878">
            <w:pPr>
              <w:spacing w:after="0" w:line="240" w:lineRule="auto"/>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HAQ</w:t>
            </w:r>
          </w:p>
        </w:tc>
        <w:tc>
          <w:tcPr>
            <w:tcW w:w="1160" w:type="dxa"/>
            <w:tcBorders>
              <w:top w:val="nil"/>
              <w:left w:val="nil"/>
              <w:bottom w:val="nil"/>
              <w:right w:val="nil"/>
            </w:tcBorders>
            <w:shd w:val="clear" w:color="auto" w:fill="auto"/>
            <w:noWrap/>
            <w:vAlign w:val="bottom"/>
            <w:hideMark/>
          </w:tcPr>
          <w:p w14:paraId="2CC9968B" w14:textId="77777777" w:rsidR="000B1878" w:rsidRPr="000B1878" w:rsidRDefault="000B1878" w:rsidP="000B1878">
            <w:pPr>
              <w:spacing w:after="0" w:line="240" w:lineRule="auto"/>
              <w:rPr>
                <w:rFonts w:ascii="Calibri" w:eastAsia="Times New Roman" w:hAnsi="Calibri" w:cs="Calibri"/>
                <w:sz w:val="20"/>
                <w:szCs w:val="20"/>
                <w:lang w:eastAsia="en-GB"/>
              </w:rPr>
            </w:pPr>
          </w:p>
        </w:tc>
        <w:tc>
          <w:tcPr>
            <w:tcW w:w="1160" w:type="dxa"/>
            <w:tcBorders>
              <w:top w:val="nil"/>
              <w:left w:val="nil"/>
              <w:bottom w:val="nil"/>
              <w:right w:val="nil"/>
            </w:tcBorders>
            <w:shd w:val="clear" w:color="auto" w:fill="auto"/>
            <w:noWrap/>
            <w:vAlign w:val="bottom"/>
            <w:hideMark/>
          </w:tcPr>
          <w:p w14:paraId="4CA1121C" w14:textId="77777777" w:rsidR="000B1878" w:rsidRPr="000B1878" w:rsidRDefault="000B1878" w:rsidP="000B1878">
            <w:pPr>
              <w:spacing w:after="0" w:line="240" w:lineRule="auto"/>
              <w:jc w:val="center"/>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5A409E2D"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-0.00273</w:t>
            </w:r>
          </w:p>
        </w:tc>
        <w:tc>
          <w:tcPr>
            <w:tcW w:w="1160" w:type="dxa"/>
            <w:tcBorders>
              <w:top w:val="nil"/>
              <w:left w:val="nil"/>
              <w:bottom w:val="nil"/>
              <w:right w:val="nil"/>
            </w:tcBorders>
            <w:shd w:val="clear" w:color="auto" w:fill="auto"/>
            <w:noWrap/>
            <w:vAlign w:val="bottom"/>
            <w:hideMark/>
          </w:tcPr>
          <w:p w14:paraId="7C0114A9"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-0.0133</w:t>
            </w:r>
          </w:p>
        </w:tc>
        <w:tc>
          <w:tcPr>
            <w:tcW w:w="1160" w:type="dxa"/>
            <w:tcBorders>
              <w:top w:val="nil"/>
              <w:left w:val="nil"/>
              <w:bottom w:val="nil"/>
              <w:right w:val="nil"/>
            </w:tcBorders>
            <w:shd w:val="clear" w:color="auto" w:fill="auto"/>
            <w:noWrap/>
            <w:vAlign w:val="bottom"/>
            <w:hideMark/>
          </w:tcPr>
          <w:p w14:paraId="5082A250"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-0.0129</w:t>
            </w:r>
          </w:p>
        </w:tc>
      </w:tr>
      <w:tr w:rsidR="000B1878" w:rsidRPr="000B1878" w14:paraId="2D49EA96" w14:textId="77777777" w:rsidTr="000B1878">
        <w:trPr>
          <w:trHeight w:val="276"/>
          <w:jc w:val="center"/>
        </w:trPr>
        <w:tc>
          <w:tcPr>
            <w:tcW w:w="1440" w:type="dxa"/>
            <w:tcBorders>
              <w:top w:val="nil"/>
              <w:left w:val="nil"/>
              <w:bottom w:val="nil"/>
              <w:right w:val="nil"/>
            </w:tcBorders>
            <w:shd w:val="clear" w:color="auto" w:fill="auto"/>
            <w:noWrap/>
            <w:vAlign w:val="bottom"/>
            <w:hideMark/>
          </w:tcPr>
          <w:p w14:paraId="27CB6F1C"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p>
        </w:tc>
        <w:tc>
          <w:tcPr>
            <w:tcW w:w="1160" w:type="dxa"/>
            <w:tcBorders>
              <w:top w:val="nil"/>
              <w:left w:val="nil"/>
              <w:bottom w:val="nil"/>
              <w:right w:val="nil"/>
            </w:tcBorders>
            <w:shd w:val="clear" w:color="auto" w:fill="auto"/>
            <w:noWrap/>
            <w:vAlign w:val="bottom"/>
            <w:hideMark/>
          </w:tcPr>
          <w:p w14:paraId="42725A5E" w14:textId="77777777" w:rsidR="000B1878" w:rsidRPr="000B1878" w:rsidRDefault="000B1878" w:rsidP="000B1878">
            <w:pPr>
              <w:spacing w:after="0" w:line="240" w:lineRule="auto"/>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38018FC8" w14:textId="77777777" w:rsidR="000B1878" w:rsidRPr="000B1878" w:rsidRDefault="000B1878" w:rsidP="000B1878">
            <w:pPr>
              <w:spacing w:after="0" w:line="240" w:lineRule="auto"/>
              <w:jc w:val="center"/>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2EF5B802"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(0.0170)</w:t>
            </w:r>
          </w:p>
        </w:tc>
        <w:tc>
          <w:tcPr>
            <w:tcW w:w="1160" w:type="dxa"/>
            <w:tcBorders>
              <w:top w:val="nil"/>
              <w:left w:val="nil"/>
              <w:bottom w:val="nil"/>
              <w:right w:val="nil"/>
            </w:tcBorders>
            <w:shd w:val="clear" w:color="auto" w:fill="auto"/>
            <w:noWrap/>
            <w:vAlign w:val="bottom"/>
            <w:hideMark/>
          </w:tcPr>
          <w:p w14:paraId="23A10217"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(0.0144)</w:t>
            </w:r>
          </w:p>
        </w:tc>
        <w:tc>
          <w:tcPr>
            <w:tcW w:w="1160" w:type="dxa"/>
            <w:tcBorders>
              <w:top w:val="nil"/>
              <w:left w:val="nil"/>
              <w:bottom w:val="nil"/>
              <w:right w:val="nil"/>
            </w:tcBorders>
            <w:shd w:val="clear" w:color="auto" w:fill="auto"/>
            <w:noWrap/>
            <w:vAlign w:val="bottom"/>
            <w:hideMark/>
          </w:tcPr>
          <w:p w14:paraId="72D9EC44"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(0.0156)</w:t>
            </w:r>
          </w:p>
        </w:tc>
      </w:tr>
      <w:tr w:rsidR="000B1878" w:rsidRPr="000B1878" w14:paraId="663643D2" w14:textId="77777777" w:rsidTr="000B1878">
        <w:trPr>
          <w:trHeight w:val="276"/>
          <w:jc w:val="center"/>
        </w:trPr>
        <w:tc>
          <w:tcPr>
            <w:tcW w:w="1440" w:type="dxa"/>
            <w:tcBorders>
              <w:top w:val="nil"/>
              <w:left w:val="nil"/>
              <w:bottom w:val="nil"/>
              <w:right w:val="nil"/>
            </w:tcBorders>
            <w:shd w:val="clear" w:color="auto" w:fill="auto"/>
            <w:noWrap/>
            <w:vAlign w:val="bottom"/>
            <w:hideMark/>
          </w:tcPr>
          <w:p w14:paraId="07B935F7" w14:textId="77777777" w:rsidR="000B1878" w:rsidRPr="000B1878" w:rsidRDefault="000B1878" w:rsidP="000B1878">
            <w:pPr>
              <w:spacing w:after="0" w:line="240" w:lineRule="auto"/>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BMI</w:t>
            </w:r>
          </w:p>
        </w:tc>
        <w:tc>
          <w:tcPr>
            <w:tcW w:w="1160" w:type="dxa"/>
            <w:tcBorders>
              <w:top w:val="nil"/>
              <w:left w:val="nil"/>
              <w:bottom w:val="nil"/>
              <w:right w:val="nil"/>
            </w:tcBorders>
            <w:shd w:val="clear" w:color="auto" w:fill="auto"/>
            <w:noWrap/>
            <w:vAlign w:val="bottom"/>
            <w:hideMark/>
          </w:tcPr>
          <w:p w14:paraId="6758046B" w14:textId="77777777" w:rsidR="000B1878" w:rsidRPr="000B1878" w:rsidRDefault="000B1878" w:rsidP="000B1878">
            <w:pPr>
              <w:spacing w:after="0" w:line="240" w:lineRule="auto"/>
              <w:rPr>
                <w:rFonts w:ascii="Calibri" w:eastAsia="Times New Roman" w:hAnsi="Calibri" w:cs="Calibri"/>
                <w:sz w:val="20"/>
                <w:szCs w:val="20"/>
                <w:lang w:eastAsia="en-GB"/>
              </w:rPr>
            </w:pPr>
          </w:p>
        </w:tc>
        <w:tc>
          <w:tcPr>
            <w:tcW w:w="1160" w:type="dxa"/>
            <w:tcBorders>
              <w:top w:val="nil"/>
              <w:left w:val="nil"/>
              <w:bottom w:val="nil"/>
              <w:right w:val="nil"/>
            </w:tcBorders>
            <w:shd w:val="clear" w:color="auto" w:fill="auto"/>
            <w:noWrap/>
            <w:vAlign w:val="bottom"/>
            <w:hideMark/>
          </w:tcPr>
          <w:p w14:paraId="36AE65D9" w14:textId="77777777" w:rsidR="000B1878" w:rsidRPr="000B1878" w:rsidRDefault="000B1878" w:rsidP="000B1878">
            <w:pPr>
              <w:spacing w:after="0" w:line="240" w:lineRule="auto"/>
              <w:jc w:val="center"/>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5B85FBAA" w14:textId="77777777" w:rsidR="000B1878" w:rsidRPr="000B1878" w:rsidRDefault="000B1878" w:rsidP="000B1878">
            <w:pPr>
              <w:spacing w:after="0" w:line="240" w:lineRule="auto"/>
              <w:jc w:val="center"/>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3E148DB0"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0.219***</w:t>
            </w:r>
          </w:p>
        </w:tc>
        <w:tc>
          <w:tcPr>
            <w:tcW w:w="1160" w:type="dxa"/>
            <w:tcBorders>
              <w:top w:val="nil"/>
              <w:left w:val="nil"/>
              <w:bottom w:val="nil"/>
              <w:right w:val="nil"/>
            </w:tcBorders>
            <w:shd w:val="clear" w:color="auto" w:fill="auto"/>
            <w:noWrap/>
            <w:vAlign w:val="bottom"/>
            <w:hideMark/>
          </w:tcPr>
          <w:p w14:paraId="358C661D"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0.217***</w:t>
            </w:r>
          </w:p>
        </w:tc>
      </w:tr>
      <w:tr w:rsidR="000B1878" w:rsidRPr="000B1878" w14:paraId="071227D3" w14:textId="77777777" w:rsidTr="000B1878">
        <w:trPr>
          <w:trHeight w:val="276"/>
          <w:jc w:val="center"/>
        </w:trPr>
        <w:tc>
          <w:tcPr>
            <w:tcW w:w="1440" w:type="dxa"/>
            <w:tcBorders>
              <w:top w:val="nil"/>
              <w:left w:val="nil"/>
              <w:bottom w:val="nil"/>
              <w:right w:val="nil"/>
            </w:tcBorders>
            <w:shd w:val="clear" w:color="auto" w:fill="auto"/>
            <w:noWrap/>
            <w:vAlign w:val="bottom"/>
            <w:hideMark/>
          </w:tcPr>
          <w:p w14:paraId="4AD4AE99"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p>
        </w:tc>
        <w:tc>
          <w:tcPr>
            <w:tcW w:w="1160" w:type="dxa"/>
            <w:tcBorders>
              <w:top w:val="nil"/>
              <w:left w:val="nil"/>
              <w:bottom w:val="nil"/>
              <w:right w:val="nil"/>
            </w:tcBorders>
            <w:shd w:val="clear" w:color="auto" w:fill="auto"/>
            <w:noWrap/>
            <w:vAlign w:val="bottom"/>
            <w:hideMark/>
          </w:tcPr>
          <w:p w14:paraId="5C3AFF38" w14:textId="77777777" w:rsidR="000B1878" w:rsidRPr="000B1878" w:rsidRDefault="000B1878" w:rsidP="000B1878">
            <w:pPr>
              <w:spacing w:after="0" w:line="240" w:lineRule="auto"/>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5E5DE6CD" w14:textId="77777777" w:rsidR="000B1878" w:rsidRPr="000B1878" w:rsidRDefault="000B1878" w:rsidP="000B1878">
            <w:pPr>
              <w:spacing w:after="0" w:line="240" w:lineRule="auto"/>
              <w:jc w:val="center"/>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536C300C" w14:textId="77777777" w:rsidR="000B1878" w:rsidRPr="000B1878" w:rsidRDefault="000B1878" w:rsidP="000B1878">
            <w:pPr>
              <w:spacing w:after="0" w:line="240" w:lineRule="auto"/>
              <w:jc w:val="center"/>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787C1393"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(0.0695)</w:t>
            </w:r>
          </w:p>
        </w:tc>
        <w:tc>
          <w:tcPr>
            <w:tcW w:w="1160" w:type="dxa"/>
            <w:tcBorders>
              <w:top w:val="nil"/>
              <w:left w:val="nil"/>
              <w:bottom w:val="nil"/>
              <w:right w:val="nil"/>
            </w:tcBorders>
            <w:shd w:val="clear" w:color="auto" w:fill="auto"/>
            <w:noWrap/>
            <w:vAlign w:val="bottom"/>
            <w:hideMark/>
          </w:tcPr>
          <w:p w14:paraId="4B07D8BA"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(0.0665)</w:t>
            </w:r>
          </w:p>
        </w:tc>
      </w:tr>
      <w:tr w:rsidR="000B1878" w:rsidRPr="000B1878" w14:paraId="09572BDE" w14:textId="77777777" w:rsidTr="000B1878">
        <w:trPr>
          <w:trHeight w:val="276"/>
          <w:jc w:val="center"/>
        </w:trPr>
        <w:tc>
          <w:tcPr>
            <w:tcW w:w="1440" w:type="dxa"/>
            <w:tcBorders>
              <w:top w:val="nil"/>
              <w:left w:val="nil"/>
              <w:bottom w:val="nil"/>
              <w:right w:val="nil"/>
            </w:tcBorders>
            <w:shd w:val="clear" w:color="auto" w:fill="auto"/>
            <w:noWrap/>
            <w:vAlign w:val="bottom"/>
            <w:hideMark/>
          </w:tcPr>
          <w:p w14:paraId="5E8E6B5E" w14:textId="77777777" w:rsidR="000B1878" w:rsidRPr="000B1878" w:rsidRDefault="000B1878" w:rsidP="000B1878">
            <w:pPr>
              <w:spacing w:after="0" w:line="240" w:lineRule="auto"/>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diabetes</w:t>
            </w:r>
          </w:p>
        </w:tc>
        <w:tc>
          <w:tcPr>
            <w:tcW w:w="1160" w:type="dxa"/>
            <w:tcBorders>
              <w:top w:val="nil"/>
              <w:left w:val="nil"/>
              <w:bottom w:val="nil"/>
              <w:right w:val="nil"/>
            </w:tcBorders>
            <w:shd w:val="clear" w:color="auto" w:fill="auto"/>
            <w:noWrap/>
            <w:vAlign w:val="bottom"/>
            <w:hideMark/>
          </w:tcPr>
          <w:p w14:paraId="18B9EB50" w14:textId="77777777" w:rsidR="000B1878" w:rsidRPr="000B1878" w:rsidRDefault="000B1878" w:rsidP="000B1878">
            <w:pPr>
              <w:spacing w:after="0" w:line="240" w:lineRule="auto"/>
              <w:rPr>
                <w:rFonts w:ascii="Calibri" w:eastAsia="Times New Roman" w:hAnsi="Calibri" w:cs="Calibri"/>
                <w:sz w:val="20"/>
                <w:szCs w:val="20"/>
                <w:lang w:eastAsia="en-GB"/>
              </w:rPr>
            </w:pPr>
          </w:p>
        </w:tc>
        <w:tc>
          <w:tcPr>
            <w:tcW w:w="1160" w:type="dxa"/>
            <w:tcBorders>
              <w:top w:val="nil"/>
              <w:left w:val="nil"/>
              <w:bottom w:val="nil"/>
              <w:right w:val="nil"/>
            </w:tcBorders>
            <w:shd w:val="clear" w:color="auto" w:fill="auto"/>
            <w:noWrap/>
            <w:vAlign w:val="bottom"/>
            <w:hideMark/>
          </w:tcPr>
          <w:p w14:paraId="2F8520B3" w14:textId="77777777" w:rsidR="000B1878" w:rsidRPr="000B1878" w:rsidRDefault="000B1878" w:rsidP="000B1878">
            <w:pPr>
              <w:spacing w:after="0" w:line="240" w:lineRule="auto"/>
              <w:jc w:val="center"/>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21443531" w14:textId="77777777" w:rsidR="000B1878" w:rsidRPr="000B1878" w:rsidRDefault="000B1878" w:rsidP="000B1878">
            <w:pPr>
              <w:spacing w:after="0" w:line="240" w:lineRule="auto"/>
              <w:jc w:val="center"/>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50B95B30" w14:textId="77777777" w:rsidR="000B1878" w:rsidRPr="000B1878" w:rsidRDefault="000B1878" w:rsidP="000B1878">
            <w:pPr>
              <w:spacing w:after="0" w:line="240" w:lineRule="auto"/>
              <w:jc w:val="center"/>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71EC17BA"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0.00169</w:t>
            </w:r>
          </w:p>
        </w:tc>
      </w:tr>
      <w:tr w:rsidR="000B1878" w:rsidRPr="000B1878" w14:paraId="56503C8F" w14:textId="77777777" w:rsidTr="000B1878">
        <w:trPr>
          <w:trHeight w:val="276"/>
          <w:jc w:val="center"/>
        </w:trPr>
        <w:tc>
          <w:tcPr>
            <w:tcW w:w="1440" w:type="dxa"/>
            <w:tcBorders>
              <w:top w:val="nil"/>
              <w:left w:val="nil"/>
              <w:bottom w:val="nil"/>
              <w:right w:val="nil"/>
            </w:tcBorders>
            <w:shd w:val="clear" w:color="auto" w:fill="auto"/>
            <w:noWrap/>
            <w:vAlign w:val="bottom"/>
            <w:hideMark/>
          </w:tcPr>
          <w:p w14:paraId="703A8956"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p>
        </w:tc>
        <w:tc>
          <w:tcPr>
            <w:tcW w:w="1160" w:type="dxa"/>
            <w:tcBorders>
              <w:top w:val="nil"/>
              <w:left w:val="nil"/>
              <w:bottom w:val="nil"/>
              <w:right w:val="nil"/>
            </w:tcBorders>
            <w:shd w:val="clear" w:color="auto" w:fill="auto"/>
            <w:noWrap/>
            <w:vAlign w:val="bottom"/>
            <w:hideMark/>
          </w:tcPr>
          <w:p w14:paraId="10B39019" w14:textId="77777777" w:rsidR="000B1878" w:rsidRPr="000B1878" w:rsidRDefault="000B1878" w:rsidP="000B1878">
            <w:pPr>
              <w:spacing w:after="0" w:line="240" w:lineRule="auto"/>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53ABB944" w14:textId="77777777" w:rsidR="000B1878" w:rsidRPr="000B1878" w:rsidRDefault="000B1878" w:rsidP="000B1878">
            <w:pPr>
              <w:spacing w:after="0" w:line="240" w:lineRule="auto"/>
              <w:jc w:val="center"/>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7DEF49A7" w14:textId="77777777" w:rsidR="000B1878" w:rsidRPr="000B1878" w:rsidRDefault="000B1878" w:rsidP="000B1878">
            <w:pPr>
              <w:spacing w:after="0" w:line="240" w:lineRule="auto"/>
              <w:jc w:val="center"/>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5FE997B5" w14:textId="77777777" w:rsidR="000B1878" w:rsidRPr="000B1878" w:rsidRDefault="000B1878" w:rsidP="000B1878">
            <w:pPr>
              <w:spacing w:after="0" w:line="240" w:lineRule="auto"/>
              <w:jc w:val="center"/>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1F6DE754"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(0.0208)</w:t>
            </w:r>
          </w:p>
        </w:tc>
      </w:tr>
      <w:tr w:rsidR="000B1878" w:rsidRPr="000B1878" w14:paraId="790E2179" w14:textId="77777777" w:rsidTr="000B1878">
        <w:trPr>
          <w:trHeight w:val="276"/>
          <w:jc w:val="center"/>
        </w:trPr>
        <w:tc>
          <w:tcPr>
            <w:tcW w:w="1440" w:type="dxa"/>
            <w:tcBorders>
              <w:top w:val="nil"/>
              <w:left w:val="nil"/>
              <w:bottom w:val="nil"/>
              <w:right w:val="nil"/>
            </w:tcBorders>
            <w:shd w:val="clear" w:color="auto" w:fill="auto"/>
            <w:noWrap/>
            <w:vAlign w:val="bottom"/>
            <w:hideMark/>
          </w:tcPr>
          <w:p w14:paraId="5F3018E2" w14:textId="77777777" w:rsidR="000B1878" w:rsidRPr="000B1878" w:rsidRDefault="000B1878" w:rsidP="000B1878">
            <w:pPr>
              <w:spacing w:after="0" w:line="240" w:lineRule="auto"/>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Constant</w:t>
            </w:r>
          </w:p>
        </w:tc>
        <w:tc>
          <w:tcPr>
            <w:tcW w:w="1160" w:type="dxa"/>
            <w:tcBorders>
              <w:top w:val="nil"/>
              <w:left w:val="nil"/>
              <w:bottom w:val="nil"/>
              <w:right w:val="nil"/>
            </w:tcBorders>
            <w:shd w:val="clear" w:color="auto" w:fill="auto"/>
            <w:noWrap/>
            <w:vAlign w:val="bottom"/>
            <w:hideMark/>
          </w:tcPr>
          <w:p w14:paraId="53377542"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-2.288*</w:t>
            </w:r>
          </w:p>
        </w:tc>
        <w:tc>
          <w:tcPr>
            <w:tcW w:w="1160" w:type="dxa"/>
            <w:tcBorders>
              <w:top w:val="nil"/>
              <w:left w:val="nil"/>
              <w:bottom w:val="nil"/>
              <w:right w:val="nil"/>
            </w:tcBorders>
            <w:shd w:val="clear" w:color="auto" w:fill="auto"/>
            <w:noWrap/>
            <w:vAlign w:val="bottom"/>
            <w:hideMark/>
          </w:tcPr>
          <w:p w14:paraId="119A590B"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-2.176*</w:t>
            </w:r>
          </w:p>
        </w:tc>
        <w:tc>
          <w:tcPr>
            <w:tcW w:w="1160" w:type="dxa"/>
            <w:tcBorders>
              <w:top w:val="nil"/>
              <w:left w:val="nil"/>
              <w:bottom w:val="nil"/>
              <w:right w:val="nil"/>
            </w:tcBorders>
            <w:shd w:val="clear" w:color="auto" w:fill="auto"/>
            <w:noWrap/>
            <w:vAlign w:val="bottom"/>
            <w:hideMark/>
          </w:tcPr>
          <w:p w14:paraId="6956BC55"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-2.267*</w:t>
            </w:r>
          </w:p>
        </w:tc>
        <w:tc>
          <w:tcPr>
            <w:tcW w:w="1160" w:type="dxa"/>
            <w:tcBorders>
              <w:top w:val="nil"/>
              <w:left w:val="nil"/>
              <w:bottom w:val="nil"/>
              <w:right w:val="nil"/>
            </w:tcBorders>
            <w:shd w:val="clear" w:color="auto" w:fill="auto"/>
            <w:noWrap/>
            <w:vAlign w:val="bottom"/>
            <w:hideMark/>
          </w:tcPr>
          <w:p w14:paraId="3F83F1B4"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-4.835***</w:t>
            </w:r>
          </w:p>
        </w:tc>
        <w:tc>
          <w:tcPr>
            <w:tcW w:w="1160" w:type="dxa"/>
            <w:tcBorders>
              <w:top w:val="nil"/>
              <w:left w:val="nil"/>
              <w:bottom w:val="nil"/>
              <w:right w:val="nil"/>
            </w:tcBorders>
            <w:shd w:val="clear" w:color="auto" w:fill="auto"/>
            <w:noWrap/>
            <w:vAlign w:val="bottom"/>
            <w:hideMark/>
          </w:tcPr>
          <w:p w14:paraId="43DC64A7"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-4.812***</w:t>
            </w:r>
          </w:p>
        </w:tc>
      </w:tr>
      <w:tr w:rsidR="000B1878" w:rsidRPr="000B1878" w14:paraId="43C1079A" w14:textId="77777777" w:rsidTr="000B1878">
        <w:trPr>
          <w:trHeight w:val="276"/>
          <w:jc w:val="center"/>
        </w:trPr>
        <w:tc>
          <w:tcPr>
            <w:tcW w:w="1440" w:type="dxa"/>
            <w:tcBorders>
              <w:top w:val="nil"/>
              <w:left w:val="nil"/>
              <w:bottom w:val="nil"/>
              <w:right w:val="nil"/>
            </w:tcBorders>
            <w:shd w:val="clear" w:color="auto" w:fill="auto"/>
            <w:noWrap/>
            <w:vAlign w:val="bottom"/>
            <w:hideMark/>
          </w:tcPr>
          <w:p w14:paraId="2E2711C0"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p>
        </w:tc>
        <w:tc>
          <w:tcPr>
            <w:tcW w:w="1160" w:type="dxa"/>
            <w:tcBorders>
              <w:top w:val="nil"/>
              <w:left w:val="nil"/>
              <w:bottom w:val="nil"/>
              <w:right w:val="nil"/>
            </w:tcBorders>
            <w:shd w:val="clear" w:color="auto" w:fill="auto"/>
            <w:noWrap/>
            <w:vAlign w:val="bottom"/>
            <w:hideMark/>
          </w:tcPr>
          <w:p w14:paraId="2BE0B0B8"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(1.178)</w:t>
            </w:r>
          </w:p>
        </w:tc>
        <w:tc>
          <w:tcPr>
            <w:tcW w:w="1160" w:type="dxa"/>
            <w:tcBorders>
              <w:top w:val="nil"/>
              <w:left w:val="nil"/>
              <w:bottom w:val="nil"/>
              <w:right w:val="nil"/>
            </w:tcBorders>
            <w:shd w:val="clear" w:color="auto" w:fill="auto"/>
            <w:noWrap/>
            <w:vAlign w:val="bottom"/>
            <w:hideMark/>
          </w:tcPr>
          <w:p w14:paraId="65E83EA2"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(1.132)</w:t>
            </w:r>
          </w:p>
        </w:tc>
        <w:tc>
          <w:tcPr>
            <w:tcW w:w="1160" w:type="dxa"/>
            <w:tcBorders>
              <w:top w:val="nil"/>
              <w:left w:val="nil"/>
              <w:bottom w:val="nil"/>
              <w:right w:val="nil"/>
            </w:tcBorders>
            <w:shd w:val="clear" w:color="auto" w:fill="auto"/>
            <w:noWrap/>
            <w:vAlign w:val="bottom"/>
            <w:hideMark/>
          </w:tcPr>
          <w:p w14:paraId="19B7CB1C"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(1.353)</w:t>
            </w:r>
          </w:p>
        </w:tc>
        <w:tc>
          <w:tcPr>
            <w:tcW w:w="1160" w:type="dxa"/>
            <w:tcBorders>
              <w:top w:val="nil"/>
              <w:left w:val="nil"/>
              <w:bottom w:val="nil"/>
              <w:right w:val="nil"/>
            </w:tcBorders>
            <w:shd w:val="clear" w:color="auto" w:fill="auto"/>
            <w:noWrap/>
            <w:vAlign w:val="bottom"/>
            <w:hideMark/>
          </w:tcPr>
          <w:p w14:paraId="3AF7A71F"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(1.292)</w:t>
            </w:r>
          </w:p>
        </w:tc>
        <w:tc>
          <w:tcPr>
            <w:tcW w:w="1160" w:type="dxa"/>
            <w:tcBorders>
              <w:top w:val="nil"/>
              <w:left w:val="nil"/>
              <w:bottom w:val="nil"/>
              <w:right w:val="nil"/>
            </w:tcBorders>
            <w:shd w:val="clear" w:color="auto" w:fill="auto"/>
            <w:noWrap/>
            <w:vAlign w:val="bottom"/>
            <w:hideMark/>
          </w:tcPr>
          <w:p w14:paraId="49D321B5"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(1.304)</w:t>
            </w:r>
          </w:p>
        </w:tc>
      </w:tr>
      <w:tr w:rsidR="000B1878" w:rsidRPr="000B1878" w14:paraId="27C3A56C" w14:textId="77777777" w:rsidTr="000B1878">
        <w:trPr>
          <w:trHeight w:val="276"/>
          <w:jc w:val="center"/>
        </w:trPr>
        <w:tc>
          <w:tcPr>
            <w:tcW w:w="1440" w:type="dxa"/>
            <w:tcBorders>
              <w:top w:val="nil"/>
              <w:left w:val="nil"/>
              <w:bottom w:val="nil"/>
              <w:right w:val="nil"/>
            </w:tcBorders>
            <w:shd w:val="clear" w:color="auto" w:fill="auto"/>
            <w:noWrap/>
            <w:vAlign w:val="bottom"/>
            <w:hideMark/>
          </w:tcPr>
          <w:p w14:paraId="5F4D7988"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p>
        </w:tc>
        <w:tc>
          <w:tcPr>
            <w:tcW w:w="1160" w:type="dxa"/>
            <w:tcBorders>
              <w:top w:val="nil"/>
              <w:left w:val="nil"/>
              <w:bottom w:val="nil"/>
              <w:right w:val="nil"/>
            </w:tcBorders>
            <w:shd w:val="clear" w:color="auto" w:fill="auto"/>
            <w:noWrap/>
            <w:vAlign w:val="bottom"/>
            <w:hideMark/>
          </w:tcPr>
          <w:p w14:paraId="3A3C4766" w14:textId="77777777" w:rsidR="000B1878" w:rsidRPr="000B1878" w:rsidRDefault="000B1878" w:rsidP="000B1878">
            <w:pPr>
              <w:spacing w:after="0" w:line="240" w:lineRule="auto"/>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358BEA99" w14:textId="77777777" w:rsidR="000B1878" w:rsidRPr="000B1878" w:rsidRDefault="000B1878" w:rsidP="000B1878">
            <w:pPr>
              <w:spacing w:after="0" w:line="240" w:lineRule="auto"/>
              <w:jc w:val="center"/>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53B3C18D" w14:textId="77777777" w:rsidR="000B1878" w:rsidRPr="000B1878" w:rsidRDefault="000B1878" w:rsidP="000B1878">
            <w:pPr>
              <w:spacing w:after="0" w:line="240" w:lineRule="auto"/>
              <w:jc w:val="center"/>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3215337D" w14:textId="77777777" w:rsidR="000B1878" w:rsidRPr="000B1878" w:rsidRDefault="000B1878" w:rsidP="000B1878">
            <w:pPr>
              <w:spacing w:after="0" w:line="240" w:lineRule="auto"/>
              <w:jc w:val="center"/>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72650026" w14:textId="77777777" w:rsidR="000B1878" w:rsidRPr="000B1878" w:rsidRDefault="000B1878" w:rsidP="000B1878">
            <w:pPr>
              <w:spacing w:after="0" w:line="240" w:lineRule="auto"/>
              <w:jc w:val="center"/>
              <w:rPr>
                <w:rFonts w:eastAsia="Times New Roman" w:cs="Times New Roman"/>
                <w:sz w:val="20"/>
                <w:szCs w:val="20"/>
                <w:lang w:eastAsia="en-GB"/>
              </w:rPr>
            </w:pPr>
          </w:p>
        </w:tc>
      </w:tr>
      <w:tr w:rsidR="000B1878" w:rsidRPr="000B1878" w14:paraId="0CBA8A84" w14:textId="77777777" w:rsidTr="000B1878">
        <w:trPr>
          <w:trHeight w:val="276"/>
          <w:jc w:val="center"/>
        </w:trPr>
        <w:tc>
          <w:tcPr>
            <w:tcW w:w="1440" w:type="dxa"/>
            <w:tcBorders>
              <w:top w:val="nil"/>
              <w:left w:val="nil"/>
              <w:bottom w:val="nil"/>
              <w:right w:val="nil"/>
            </w:tcBorders>
            <w:shd w:val="clear" w:color="auto" w:fill="auto"/>
            <w:noWrap/>
            <w:vAlign w:val="bottom"/>
            <w:hideMark/>
          </w:tcPr>
          <w:p w14:paraId="17ADDE34" w14:textId="77777777" w:rsidR="000B1878" w:rsidRPr="000B1878" w:rsidRDefault="000B1878" w:rsidP="000B1878">
            <w:pPr>
              <w:spacing w:after="0" w:line="240" w:lineRule="auto"/>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Observations</w:t>
            </w:r>
          </w:p>
        </w:tc>
        <w:tc>
          <w:tcPr>
            <w:tcW w:w="1160" w:type="dxa"/>
            <w:tcBorders>
              <w:top w:val="nil"/>
              <w:left w:val="nil"/>
              <w:bottom w:val="nil"/>
              <w:right w:val="nil"/>
            </w:tcBorders>
            <w:shd w:val="clear" w:color="auto" w:fill="auto"/>
            <w:noWrap/>
            <w:vAlign w:val="bottom"/>
            <w:hideMark/>
          </w:tcPr>
          <w:p w14:paraId="04322CB0"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93</w:t>
            </w:r>
          </w:p>
        </w:tc>
        <w:tc>
          <w:tcPr>
            <w:tcW w:w="1160" w:type="dxa"/>
            <w:tcBorders>
              <w:top w:val="nil"/>
              <w:left w:val="nil"/>
              <w:bottom w:val="nil"/>
              <w:right w:val="nil"/>
            </w:tcBorders>
            <w:shd w:val="clear" w:color="auto" w:fill="auto"/>
            <w:noWrap/>
            <w:vAlign w:val="bottom"/>
            <w:hideMark/>
          </w:tcPr>
          <w:p w14:paraId="13E90D78"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93</w:t>
            </w:r>
          </w:p>
        </w:tc>
        <w:tc>
          <w:tcPr>
            <w:tcW w:w="1160" w:type="dxa"/>
            <w:tcBorders>
              <w:top w:val="nil"/>
              <w:left w:val="nil"/>
              <w:bottom w:val="nil"/>
              <w:right w:val="nil"/>
            </w:tcBorders>
            <w:shd w:val="clear" w:color="auto" w:fill="auto"/>
            <w:noWrap/>
            <w:vAlign w:val="bottom"/>
            <w:hideMark/>
          </w:tcPr>
          <w:p w14:paraId="6EB66A8A"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93</w:t>
            </w:r>
          </w:p>
        </w:tc>
        <w:tc>
          <w:tcPr>
            <w:tcW w:w="1160" w:type="dxa"/>
            <w:tcBorders>
              <w:top w:val="nil"/>
              <w:left w:val="nil"/>
              <w:bottom w:val="nil"/>
              <w:right w:val="nil"/>
            </w:tcBorders>
            <w:shd w:val="clear" w:color="auto" w:fill="auto"/>
            <w:noWrap/>
            <w:vAlign w:val="bottom"/>
            <w:hideMark/>
          </w:tcPr>
          <w:p w14:paraId="672227F1"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93</w:t>
            </w:r>
          </w:p>
        </w:tc>
        <w:tc>
          <w:tcPr>
            <w:tcW w:w="1160" w:type="dxa"/>
            <w:tcBorders>
              <w:top w:val="nil"/>
              <w:left w:val="nil"/>
              <w:bottom w:val="nil"/>
              <w:right w:val="nil"/>
            </w:tcBorders>
            <w:shd w:val="clear" w:color="auto" w:fill="auto"/>
            <w:noWrap/>
            <w:vAlign w:val="bottom"/>
            <w:hideMark/>
          </w:tcPr>
          <w:p w14:paraId="2463337A"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93</w:t>
            </w:r>
          </w:p>
        </w:tc>
      </w:tr>
      <w:tr w:rsidR="000B1878" w:rsidRPr="000B1878" w14:paraId="2A7B2977" w14:textId="77777777" w:rsidTr="000B1878">
        <w:trPr>
          <w:trHeight w:val="276"/>
          <w:jc w:val="center"/>
        </w:trPr>
        <w:tc>
          <w:tcPr>
            <w:tcW w:w="1440" w:type="dxa"/>
            <w:tcBorders>
              <w:top w:val="nil"/>
              <w:left w:val="nil"/>
              <w:bottom w:val="single" w:sz="4" w:space="0" w:color="000000"/>
              <w:right w:val="nil"/>
            </w:tcBorders>
            <w:shd w:val="clear" w:color="auto" w:fill="auto"/>
            <w:noWrap/>
            <w:vAlign w:val="bottom"/>
            <w:hideMark/>
          </w:tcPr>
          <w:p w14:paraId="6B60B075" w14:textId="77777777" w:rsidR="000B1878" w:rsidRPr="000B1878" w:rsidRDefault="000B1878" w:rsidP="000B1878">
            <w:pPr>
              <w:spacing w:after="0" w:line="240" w:lineRule="auto"/>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R-squared</w:t>
            </w:r>
          </w:p>
        </w:tc>
        <w:tc>
          <w:tcPr>
            <w:tcW w:w="1160" w:type="dxa"/>
            <w:tcBorders>
              <w:top w:val="nil"/>
              <w:left w:val="nil"/>
              <w:bottom w:val="single" w:sz="4" w:space="0" w:color="000000"/>
              <w:right w:val="nil"/>
            </w:tcBorders>
            <w:shd w:val="clear" w:color="auto" w:fill="auto"/>
            <w:noWrap/>
            <w:vAlign w:val="bottom"/>
            <w:hideMark/>
          </w:tcPr>
          <w:p w14:paraId="775E75C8"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0.038</w:t>
            </w:r>
          </w:p>
        </w:tc>
        <w:tc>
          <w:tcPr>
            <w:tcW w:w="1160" w:type="dxa"/>
            <w:tcBorders>
              <w:top w:val="nil"/>
              <w:left w:val="nil"/>
              <w:bottom w:val="single" w:sz="4" w:space="0" w:color="000000"/>
              <w:right w:val="nil"/>
            </w:tcBorders>
            <w:shd w:val="clear" w:color="auto" w:fill="auto"/>
            <w:noWrap/>
            <w:vAlign w:val="bottom"/>
            <w:hideMark/>
          </w:tcPr>
          <w:p w14:paraId="7DD96E77"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0.080</w:t>
            </w:r>
          </w:p>
        </w:tc>
        <w:tc>
          <w:tcPr>
            <w:tcW w:w="1160" w:type="dxa"/>
            <w:tcBorders>
              <w:top w:val="nil"/>
              <w:left w:val="nil"/>
              <w:bottom w:val="single" w:sz="4" w:space="0" w:color="000000"/>
              <w:right w:val="nil"/>
            </w:tcBorders>
            <w:shd w:val="clear" w:color="auto" w:fill="auto"/>
            <w:noWrap/>
            <w:vAlign w:val="bottom"/>
            <w:hideMark/>
          </w:tcPr>
          <w:p w14:paraId="196FD254"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0.080</w:t>
            </w:r>
          </w:p>
        </w:tc>
        <w:tc>
          <w:tcPr>
            <w:tcW w:w="1160" w:type="dxa"/>
            <w:tcBorders>
              <w:top w:val="nil"/>
              <w:left w:val="nil"/>
              <w:bottom w:val="single" w:sz="4" w:space="0" w:color="000000"/>
              <w:right w:val="nil"/>
            </w:tcBorders>
            <w:shd w:val="clear" w:color="auto" w:fill="auto"/>
            <w:noWrap/>
            <w:vAlign w:val="bottom"/>
            <w:hideMark/>
          </w:tcPr>
          <w:p w14:paraId="71E4A72C"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0.223</w:t>
            </w:r>
          </w:p>
        </w:tc>
        <w:tc>
          <w:tcPr>
            <w:tcW w:w="1160" w:type="dxa"/>
            <w:tcBorders>
              <w:top w:val="nil"/>
              <w:left w:val="nil"/>
              <w:bottom w:val="single" w:sz="4" w:space="0" w:color="000000"/>
              <w:right w:val="nil"/>
            </w:tcBorders>
            <w:shd w:val="clear" w:color="auto" w:fill="auto"/>
            <w:noWrap/>
            <w:vAlign w:val="bottom"/>
            <w:hideMark/>
          </w:tcPr>
          <w:p w14:paraId="6BEE27D6"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0.223</w:t>
            </w:r>
          </w:p>
        </w:tc>
      </w:tr>
      <w:tr w:rsidR="000B1878" w:rsidRPr="000B1878" w14:paraId="0F75FCBE" w14:textId="77777777" w:rsidTr="000B1878">
        <w:trPr>
          <w:trHeight w:val="276"/>
          <w:jc w:val="center"/>
        </w:trPr>
        <w:tc>
          <w:tcPr>
            <w:tcW w:w="3760" w:type="dxa"/>
            <w:gridSpan w:val="3"/>
            <w:tcBorders>
              <w:top w:val="nil"/>
              <w:left w:val="nil"/>
              <w:bottom w:val="nil"/>
              <w:right w:val="nil"/>
            </w:tcBorders>
            <w:shd w:val="clear" w:color="auto" w:fill="auto"/>
            <w:noWrap/>
            <w:vAlign w:val="bottom"/>
            <w:hideMark/>
          </w:tcPr>
          <w:p w14:paraId="51F28349" w14:textId="77777777" w:rsidR="000B1878" w:rsidRPr="000B1878" w:rsidRDefault="000B1878" w:rsidP="000B1878">
            <w:pPr>
              <w:spacing w:after="0" w:line="240" w:lineRule="auto"/>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Robust standard errors in parentheses</w:t>
            </w:r>
          </w:p>
        </w:tc>
        <w:tc>
          <w:tcPr>
            <w:tcW w:w="1160" w:type="dxa"/>
            <w:tcBorders>
              <w:top w:val="nil"/>
              <w:left w:val="nil"/>
              <w:bottom w:val="nil"/>
              <w:right w:val="nil"/>
            </w:tcBorders>
            <w:shd w:val="clear" w:color="auto" w:fill="auto"/>
            <w:noWrap/>
            <w:vAlign w:val="bottom"/>
            <w:hideMark/>
          </w:tcPr>
          <w:p w14:paraId="5FA3652E" w14:textId="77777777" w:rsidR="000B1878" w:rsidRPr="000B1878" w:rsidRDefault="000B1878" w:rsidP="000B1878">
            <w:pPr>
              <w:spacing w:after="0" w:line="240" w:lineRule="auto"/>
              <w:rPr>
                <w:rFonts w:ascii="Calibri" w:eastAsia="Times New Roman" w:hAnsi="Calibri" w:cs="Calibri"/>
                <w:sz w:val="20"/>
                <w:szCs w:val="20"/>
                <w:lang w:eastAsia="en-GB"/>
              </w:rPr>
            </w:pPr>
          </w:p>
        </w:tc>
        <w:tc>
          <w:tcPr>
            <w:tcW w:w="1160" w:type="dxa"/>
            <w:tcBorders>
              <w:top w:val="nil"/>
              <w:left w:val="nil"/>
              <w:bottom w:val="nil"/>
              <w:right w:val="nil"/>
            </w:tcBorders>
            <w:shd w:val="clear" w:color="auto" w:fill="auto"/>
            <w:noWrap/>
            <w:vAlign w:val="bottom"/>
            <w:hideMark/>
          </w:tcPr>
          <w:p w14:paraId="1A6D7180" w14:textId="77777777" w:rsidR="000B1878" w:rsidRPr="000B1878" w:rsidRDefault="000B1878" w:rsidP="000B1878">
            <w:pPr>
              <w:spacing w:after="0" w:line="240" w:lineRule="auto"/>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73A80287" w14:textId="77777777" w:rsidR="000B1878" w:rsidRPr="000B1878" w:rsidRDefault="000B1878" w:rsidP="000B1878">
            <w:pPr>
              <w:spacing w:after="0" w:line="240" w:lineRule="auto"/>
              <w:rPr>
                <w:rFonts w:eastAsia="Times New Roman" w:cs="Times New Roman"/>
                <w:sz w:val="20"/>
                <w:szCs w:val="20"/>
                <w:lang w:eastAsia="en-GB"/>
              </w:rPr>
            </w:pPr>
          </w:p>
        </w:tc>
      </w:tr>
      <w:tr w:rsidR="000B1878" w:rsidRPr="000B1878" w14:paraId="4C0F3E57" w14:textId="77777777" w:rsidTr="000B1878">
        <w:trPr>
          <w:trHeight w:val="276"/>
          <w:jc w:val="center"/>
        </w:trPr>
        <w:tc>
          <w:tcPr>
            <w:tcW w:w="3760" w:type="dxa"/>
            <w:gridSpan w:val="3"/>
            <w:tcBorders>
              <w:top w:val="nil"/>
              <w:left w:val="nil"/>
              <w:bottom w:val="nil"/>
              <w:right w:val="nil"/>
            </w:tcBorders>
            <w:shd w:val="clear" w:color="auto" w:fill="auto"/>
            <w:noWrap/>
            <w:vAlign w:val="bottom"/>
            <w:hideMark/>
          </w:tcPr>
          <w:p w14:paraId="3C6DB6B4" w14:textId="77777777" w:rsidR="000B1878" w:rsidRPr="000B1878" w:rsidRDefault="000B1878" w:rsidP="000B1878">
            <w:pPr>
              <w:spacing w:after="0" w:line="240" w:lineRule="auto"/>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 p&lt;0.01, ** p&lt;0.05, * p&lt;0.1</w:t>
            </w:r>
          </w:p>
        </w:tc>
        <w:tc>
          <w:tcPr>
            <w:tcW w:w="1160" w:type="dxa"/>
            <w:tcBorders>
              <w:top w:val="nil"/>
              <w:left w:val="nil"/>
              <w:bottom w:val="nil"/>
              <w:right w:val="nil"/>
            </w:tcBorders>
            <w:shd w:val="clear" w:color="auto" w:fill="auto"/>
            <w:noWrap/>
            <w:vAlign w:val="bottom"/>
            <w:hideMark/>
          </w:tcPr>
          <w:p w14:paraId="5806DB46" w14:textId="77777777" w:rsidR="000B1878" w:rsidRPr="000B1878" w:rsidRDefault="000B1878" w:rsidP="000B1878">
            <w:pPr>
              <w:spacing w:after="0" w:line="240" w:lineRule="auto"/>
              <w:rPr>
                <w:rFonts w:ascii="Calibri" w:eastAsia="Times New Roman" w:hAnsi="Calibri" w:cs="Calibri"/>
                <w:sz w:val="20"/>
                <w:szCs w:val="20"/>
                <w:lang w:eastAsia="en-GB"/>
              </w:rPr>
            </w:pPr>
          </w:p>
        </w:tc>
        <w:tc>
          <w:tcPr>
            <w:tcW w:w="1160" w:type="dxa"/>
            <w:tcBorders>
              <w:top w:val="nil"/>
              <w:left w:val="nil"/>
              <w:bottom w:val="nil"/>
              <w:right w:val="nil"/>
            </w:tcBorders>
            <w:shd w:val="clear" w:color="auto" w:fill="auto"/>
            <w:noWrap/>
            <w:vAlign w:val="bottom"/>
            <w:hideMark/>
          </w:tcPr>
          <w:p w14:paraId="1A16FC00" w14:textId="77777777" w:rsidR="000B1878" w:rsidRPr="000B1878" w:rsidRDefault="000B1878" w:rsidP="000B1878">
            <w:pPr>
              <w:spacing w:after="0" w:line="240" w:lineRule="auto"/>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7ECE513B" w14:textId="77777777" w:rsidR="000B1878" w:rsidRPr="000B1878" w:rsidRDefault="000B1878" w:rsidP="000B1878">
            <w:pPr>
              <w:keepNext/>
              <w:spacing w:after="0" w:line="240" w:lineRule="auto"/>
              <w:rPr>
                <w:rFonts w:eastAsia="Times New Roman" w:cs="Times New Roman"/>
                <w:sz w:val="20"/>
                <w:szCs w:val="20"/>
                <w:lang w:eastAsia="en-GB"/>
              </w:rPr>
            </w:pPr>
          </w:p>
        </w:tc>
      </w:tr>
    </w:tbl>
    <w:p w14:paraId="7FD77DD2" w14:textId="77777777" w:rsidR="006139BE" w:rsidRDefault="006139BE" w:rsidP="006139BE">
      <w:pPr>
        <w:jc w:val="both"/>
      </w:pPr>
    </w:p>
    <w:p w14:paraId="0902E8EA" w14:textId="77777777" w:rsidR="006139BE" w:rsidRDefault="006139BE" w:rsidP="006139BE">
      <w:pPr>
        <w:jc w:val="both"/>
      </w:pPr>
      <w:r>
        <w:t>From table 2, we note that the variable of interest is never significant, even at 10% with seemingly arbitrary coefficients.</w:t>
      </w:r>
    </w:p>
    <w:p w14:paraId="4FAE03CB" w14:textId="77777777" w:rsidR="0036575B" w:rsidRDefault="0036575B" w:rsidP="006139BE">
      <w:pPr>
        <w:jc w:val="both"/>
      </w:pPr>
      <w:r>
        <w:t>Then, we run a similar model where we change the log of R&amp;D spending by the log of the actual number of papers published.</w:t>
      </w:r>
    </w:p>
    <w:p w14:paraId="61D451B8" w14:textId="77777777" w:rsidR="0036575B" w:rsidRPr="0036575B" w:rsidRDefault="0036575B" w:rsidP="0036575B">
      <w:pPr>
        <w:jc w:val="both"/>
        <w:rPr>
          <w:rFonts w:eastAsiaTheme="minorEastAsia"/>
        </w:rPr>
      </w:pPr>
      <m:oMathPara>
        <m:oMath>
          <m:r>
            <w:rPr>
              <w:rFonts w:ascii="Cambria Math" w:hAnsi="Cambria Math"/>
            </w:rPr>
            <m:t>mortality= β0+lpapers×β1+Xβ2</m:t>
          </m:r>
        </m:oMath>
      </m:oMathPara>
    </w:p>
    <w:p w14:paraId="294FEAEB" w14:textId="3866D431" w:rsidR="0036575B" w:rsidRDefault="0036575B" w:rsidP="0036575B">
      <w:pPr>
        <w:jc w:val="both"/>
      </w:pPr>
      <w:r>
        <w:t xml:space="preserve">From table 3 below, we note that the variable of interest </w:t>
      </w:r>
      <w:proofErr w:type="gramStart"/>
      <w:r>
        <w:t>actually has</w:t>
      </w:r>
      <w:proofErr w:type="gramEnd"/>
      <w:r>
        <w:t xml:space="preserve"> a positive coefficient that is significant at 1% i.e. the number of research papers published per year </w:t>
      </w:r>
      <w:del w:id="30" w:author="Andrea Kirchknopf" w:date="2021-06-10T10:07:00Z">
        <w:r w:rsidDel="00497701">
          <w:delText xml:space="preserve">is </w:delText>
        </w:r>
      </w:del>
      <w:r>
        <w:t xml:space="preserve">positively </w:t>
      </w:r>
      <w:del w:id="31" w:author="Andrea Kirchknopf" w:date="2021-06-10T10:07:00Z">
        <w:r w:rsidDel="00497701">
          <w:delText xml:space="preserve">correlated </w:delText>
        </w:r>
      </w:del>
      <w:ins w:id="32" w:author="Andrea Kirchknopf" w:date="2021-06-10T10:07:00Z">
        <w:r w:rsidR="00497701">
          <w:t>correlate</w:t>
        </w:r>
      </w:ins>
      <w:ins w:id="33" w:author="Andrea Kirchknopf" w:date="2021-06-10T10:08:00Z">
        <w:r w:rsidR="00497701">
          <w:t xml:space="preserve">s </w:t>
        </w:r>
        <w:r w:rsidR="00497701">
          <w:lastRenderedPageBreak/>
          <w:t>with</w:t>
        </w:r>
      </w:ins>
      <w:ins w:id="34" w:author="Andrea Kirchknopf" w:date="2021-06-10T10:07:00Z">
        <w:r w:rsidR="00497701">
          <w:t xml:space="preserve"> </w:t>
        </w:r>
      </w:ins>
      <w:r>
        <w:t xml:space="preserve">mortality rates. The magnitude of the impact decreases as we add more controls, but suddenly jumps when we add BMI. </w:t>
      </w:r>
    </w:p>
    <w:p w14:paraId="79F4027F" w14:textId="77777777" w:rsidR="0036575B" w:rsidRDefault="0036575B" w:rsidP="006139BE">
      <w:pPr>
        <w:jc w:val="both"/>
      </w:pPr>
      <w:r>
        <w:t xml:space="preserve">Now, for the sake of argument, let’s say that the number of papers published conveys information that is structurally different from that conveyed by R&amp;D spending as a percentage of GDP. We regress mortality on both of them, using the same vector of covariates. </w:t>
      </w:r>
    </w:p>
    <w:p w14:paraId="2110CD22" w14:textId="77777777" w:rsidR="000B1878" w:rsidRDefault="000B1878" w:rsidP="000B1878">
      <w:pPr>
        <w:pStyle w:val="Caption"/>
        <w:keepNext/>
        <w:jc w:val="center"/>
        <w:rPr>
          <w:color w:val="000000" w:themeColor="text1"/>
        </w:rPr>
      </w:pPr>
    </w:p>
    <w:p w14:paraId="1C9A42BB" w14:textId="77777777" w:rsidR="000B1878" w:rsidRPr="000B1878" w:rsidRDefault="000B1878" w:rsidP="000B1878">
      <w:pPr>
        <w:pStyle w:val="Caption"/>
        <w:keepNext/>
        <w:jc w:val="center"/>
        <w:rPr>
          <w:color w:val="000000" w:themeColor="text1"/>
        </w:rPr>
      </w:pPr>
      <w:r w:rsidRPr="000B1878">
        <w:rPr>
          <w:color w:val="000000" w:themeColor="text1"/>
        </w:rPr>
        <w:t xml:space="preserve">Table </w:t>
      </w:r>
      <w:r w:rsidRPr="000B1878">
        <w:rPr>
          <w:color w:val="000000" w:themeColor="text1"/>
        </w:rPr>
        <w:fldChar w:fldCharType="begin"/>
      </w:r>
      <w:r w:rsidRPr="000B1878">
        <w:rPr>
          <w:color w:val="000000" w:themeColor="text1"/>
        </w:rPr>
        <w:instrText xml:space="preserve"> SEQ Table \* ARABIC </w:instrText>
      </w:r>
      <w:r w:rsidRPr="000B1878">
        <w:rPr>
          <w:color w:val="000000" w:themeColor="text1"/>
        </w:rPr>
        <w:fldChar w:fldCharType="separate"/>
      </w:r>
      <w:r w:rsidR="00CD6055">
        <w:rPr>
          <w:noProof/>
          <w:color w:val="000000" w:themeColor="text1"/>
        </w:rPr>
        <w:t>3</w:t>
      </w:r>
      <w:r w:rsidRPr="000B1878">
        <w:rPr>
          <w:color w:val="000000" w:themeColor="text1"/>
        </w:rPr>
        <w:fldChar w:fldCharType="end"/>
      </w:r>
      <w:r w:rsidRPr="000B1878">
        <w:rPr>
          <w:color w:val="000000" w:themeColor="text1"/>
        </w:rPr>
        <w:t>: Number of published papers as a variable of interest</w:t>
      </w:r>
    </w:p>
    <w:tbl>
      <w:tblPr>
        <w:tblW w:w="6080" w:type="dxa"/>
        <w:jc w:val="center"/>
        <w:tblLook w:val="04A0" w:firstRow="1" w:lastRow="0" w:firstColumn="1" w:lastColumn="0" w:noHBand="0" w:noVBand="1"/>
      </w:tblPr>
      <w:tblGrid>
        <w:gridCol w:w="1440"/>
        <w:gridCol w:w="1160"/>
        <w:gridCol w:w="1160"/>
        <w:gridCol w:w="1160"/>
        <w:gridCol w:w="1160"/>
      </w:tblGrid>
      <w:tr w:rsidR="000B1878" w:rsidRPr="000B1878" w14:paraId="0AAEFCA1" w14:textId="77777777" w:rsidTr="000B1878">
        <w:trPr>
          <w:trHeight w:val="276"/>
          <w:jc w:val="center"/>
        </w:trPr>
        <w:tc>
          <w:tcPr>
            <w:tcW w:w="1440" w:type="dxa"/>
            <w:tcBorders>
              <w:top w:val="single" w:sz="4" w:space="0" w:color="000000"/>
              <w:left w:val="nil"/>
              <w:bottom w:val="nil"/>
              <w:right w:val="nil"/>
            </w:tcBorders>
            <w:shd w:val="clear" w:color="auto" w:fill="auto"/>
            <w:noWrap/>
            <w:vAlign w:val="bottom"/>
            <w:hideMark/>
          </w:tcPr>
          <w:p w14:paraId="64FECE4F" w14:textId="77777777" w:rsidR="000B1878" w:rsidRPr="000B1878" w:rsidRDefault="000B1878" w:rsidP="000B1878">
            <w:pPr>
              <w:spacing w:after="0" w:line="240" w:lineRule="auto"/>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 </w:t>
            </w:r>
          </w:p>
        </w:tc>
        <w:tc>
          <w:tcPr>
            <w:tcW w:w="1160" w:type="dxa"/>
            <w:tcBorders>
              <w:top w:val="single" w:sz="4" w:space="0" w:color="000000"/>
              <w:left w:val="nil"/>
              <w:bottom w:val="nil"/>
              <w:right w:val="nil"/>
            </w:tcBorders>
            <w:shd w:val="clear" w:color="auto" w:fill="auto"/>
            <w:noWrap/>
            <w:vAlign w:val="bottom"/>
            <w:hideMark/>
          </w:tcPr>
          <w:p w14:paraId="1E3D8664"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(1)</w:t>
            </w:r>
          </w:p>
        </w:tc>
        <w:tc>
          <w:tcPr>
            <w:tcW w:w="1160" w:type="dxa"/>
            <w:tcBorders>
              <w:top w:val="single" w:sz="4" w:space="0" w:color="000000"/>
              <w:left w:val="nil"/>
              <w:bottom w:val="nil"/>
              <w:right w:val="nil"/>
            </w:tcBorders>
            <w:shd w:val="clear" w:color="auto" w:fill="auto"/>
            <w:noWrap/>
            <w:vAlign w:val="bottom"/>
            <w:hideMark/>
          </w:tcPr>
          <w:p w14:paraId="39596E10"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(2)</w:t>
            </w:r>
          </w:p>
        </w:tc>
        <w:tc>
          <w:tcPr>
            <w:tcW w:w="1160" w:type="dxa"/>
            <w:tcBorders>
              <w:top w:val="single" w:sz="4" w:space="0" w:color="000000"/>
              <w:left w:val="nil"/>
              <w:bottom w:val="nil"/>
              <w:right w:val="nil"/>
            </w:tcBorders>
            <w:shd w:val="clear" w:color="auto" w:fill="auto"/>
            <w:noWrap/>
            <w:vAlign w:val="bottom"/>
            <w:hideMark/>
          </w:tcPr>
          <w:p w14:paraId="36E03D72"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(3)</w:t>
            </w:r>
          </w:p>
        </w:tc>
        <w:tc>
          <w:tcPr>
            <w:tcW w:w="1160" w:type="dxa"/>
            <w:tcBorders>
              <w:top w:val="single" w:sz="4" w:space="0" w:color="000000"/>
              <w:left w:val="nil"/>
              <w:bottom w:val="nil"/>
              <w:right w:val="nil"/>
            </w:tcBorders>
            <w:shd w:val="clear" w:color="auto" w:fill="auto"/>
            <w:noWrap/>
            <w:vAlign w:val="bottom"/>
            <w:hideMark/>
          </w:tcPr>
          <w:p w14:paraId="53A20BE4"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(4)</w:t>
            </w:r>
          </w:p>
        </w:tc>
      </w:tr>
      <w:tr w:rsidR="000B1878" w:rsidRPr="000B1878" w14:paraId="676A15A0" w14:textId="77777777" w:rsidTr="000B1878">
        <w:trPr>
          <w:trHeight w:val="276"/>
          <w:jc w:val="center"/>
        </w:trPr>
        <w:tc>
          <w:tcPr>
            <w:tcW w:w="1440" w:type="dxa"/>
            <w:tcBorders>
              <w:top w:val="nil"/>
              <w:left w:val="nil"/>
              <w:bottom w:val="nil"/>
              <w:right w:val="nil"/>
            </w:tcBorders>
            <w:shd w:val="clear" w:color="auto" w:fill="auto"/>
            <w:noWrap/>
            <w:vAlign w:val="bottom"/>
            <w:hideMark/>
          </w:tcPr>
          <w:p w14:paraId="761E54F2" w14:textId="77777777" w:rsidR="000B1878" w:rsidRPr="000B1878" w:rsidRDefault="000B1878" w:rsidP="000B1878">
            <w:pPr>
              <w:spacing w:after="0" w:line="240" w:lineRule="auto"/>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VARIABLES</w:t>
            </w:r>
          </w:p>
        </w:tc>
        <w:tc>
          <w:tcPr>
            <w:tcW w:w="1160" w:type="dxa"/>
            <w:tcBorders>
              <w:top w:val="nil"/>
              <w:left w:val="nil"/>
              <w:bottom w:val="nil"/>
              <w:right w:val="nil"/>
            </w:tcBorders>
            <w:shd w:val="clear" w:color="auto" w:fill="auto"/>
            <w:noWrap/>
            <w:vAlign w:val="bottom"/>
            <w:hideMark/>
          </w:tcPr>
          <w:p w14:paraId="04ADCB6B"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lmortality</w:t>
            </w:r>
          </w:p>
        </w:tc>
        <w:tc>
          <w:tcPr>
            <w:tcW w:w="1160" w:type="dxa"/>
            <w:tcBorders>
              <w:top w:val="nil"/>
              <w:left w:val="nil"/>
              <w:bottom w:val="nil"/>
              <w:right w:val="nil"/>
            </w:tcBorders>
            <w:shd w:val="clear" w:color="auto" w:fill="auto"/>
            <w:noWrap/>
            <w:vAlign w:val="bottom"/>
            <w:hideMark/>
          </w:tcPr>
          <w:p w14:paraId="1A6172F5"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lmortality</w:t>
            </w:r>
          </w:p>
        </w:tc>
        <w:tc>
          <w:tcPr>
            <w:tcW w:w="1160" w:type="dxa"/>
            <w:tcBorders>
              <w:top w:val="nil"/>
              <w:left w:val="nil"/>
              <w:bottom w:val="nil"/>
              <w:right w:val="nil"/>
            </w:tcBorders>
            <w:shd w:val="clear" w:color="auto" w:fill="auto"/>
            <w:noWrap/>
            <w:vAlign w:val="bottom"/>
            <w:hideMark/>
          </w:tcPr>
          <w:p w14:paraId="2783E57D"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lmortality</w:t>
            </w:r>
          </w:p>
        </w:tc>
        <w:tc>
          <w:tcPr>
            <w:tcW w:w="1160" w:type="dxa"/>
            <w:tcBorders>
              <w:top w:val="nil"/>
              <w:left w:val="nil"/>
              <w:bottom w:val="nil"/>
              <w:right w:val="nil"/>
            </w:tcBorders>
            <w:shd w:val="clear" w:color="auto" w:fill="auto"/>
            <w:noWrap/>
            <w:vAlign w:val="bottom"/>
            <w:hideMark/>
          </w:tcPr>
          <w:p w14:paraId="0A07C701"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lmortality</w:t>
            </w:r>
          </w:p>
        </w:tc>
      </w:tr>
      <w:tr w:rsidR="000B1878" w:rsidRPr="000B1878" w14:paraId="67F6924A" w14:textId="77777777" w:rsidTr="000B1878">
        <w:trPr>
          <w:trHeight w:val="276"/>
          <w:jc w:val="center"/>
        </w:trPr>
        <w:tc>
          <w:tcPr>
            <w:tcW w:w="1440" w:type="dxa"/>
            <w:tcBorders>
              <w:top w:val="single" w:sz="4" w:space="0" w:color="000000"/>
              <w:left w:val="nil"/>
              <w:bottom w:val="nil"/>
              <w:right w:val="nil"/>
            </w:tcBorders>
            <w:shd w:val="clear" w:color="auto" w:fill="auto"/>
            <w:noWrap/>
            <w:vAlign w:val="bottom"/>
            <w:hideMark/>
          </w:tcPr>
          <w:p w14:paraId="6BCC9807" w14:textId="77777777" w:rsidR="000B1878" w:rsidRPr="000B1878" w:rsidRDefault="000B1878" w:rsidP="000B1878">
            <w:pPr>
              <w:spacing w:after="0" w:line="240" w:lineRule="auto"/>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 </w:t>
            </w:r>
          </w:p>
        </w:tc>
        <w:tc>
          <w:tcPr>
            <w:tcW w:w="1160" w:type="dxa"/>
            <w:tcBorders>
              <w:top w:val="single" w:sz="4" w:space="0" w:color="000000"/>
              <w:left w:val="nil"/>
              <w:bottom w:val="nil"/>
              <w:right w:val="nil"/>
            </w:tcBorders>
            <w:shd w:val="clear" w:color="auto" w:fill="auto"/>
            <w:noWrap/>
            <w:vAlign w:val="bottom"/>
            <w:hideMark/>
          </w:tcPr>
          <w:p w14:paraId="22F13CE1"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 </w:t>
            </w:r>
          </w:p>
        </w:tc>
        <w:tc>
          <w:tcPr>
            <w:tcW w:w="1160" w:type="dxa"/>
            <w:tcBorders>
              <w:top w:val="single" w:sz="4" w:space="0" w:color="000000"/>
              <w:left w:val="nil"/>
              <w:bottom w:val="nil"/>
              <w:right w:val="nil"/>
            </w:tcBorders>
            <w:shd w:val="clear" w:color="auto" w:fill="auto"/>
            <w:noWrap/>
            <w:vAlign w:val="bottom"/>
            <w:hideMark/>
          </w:tcPr>
          <w:p w14:paraId="1BB952CA"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 </w:t>
            </w:r>
          </w:p>
        </w:tc>
        <w:tc>
          <w:tcPr>
            <w:tcW w:w="1160" w:type="dxa"/>
            <w:tcBorders>
              <w:top w:val="single" w:sz="4" w:space="0" w:color="000000"/>
              <w:left w:val="nil"/>
              <w:bottom w:val="nil"/>
              <w:right w:val="nil"/>
            </w:tcBorders>
            <w:shd w:val="clear" w:color="auto" w:fill="auto"/>
            <w:noWrap/>
            <w:vAlign w:val="bottom"/>
            <w:hideMark/>
          </w:tcPr>
          <w:p w14:paraId="2FA9DB10"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 </w:t>
            </w:r>
          </w:p>
        </w:tc>
        <w:tc>
          <w:tcPr>
            <w:tcW w:w="1160" w:type="dxa"/>
            <w:tcBorders>
              <w:top w:val="single" w:sz="4" w:space="0" w:color="000000"/>
              <w:left w:val="nil"/>
              <w:bottom w:val="nil"/>
              <w:right w:val="nil"/>
            </w:tcBorders>
            <w:shd w:val="clear" w:color="auto" w:fill="auto"/>
            <w:noWrap/>
            <w:vAlign w:val="bottom"/>
            <w:hideMark/>
          </w:tcPr>
          <w:p w14:paraId="2245B9D3"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 </w:t>
            </w:r>
          </w:p>
        </w:tc>
      </w:tr>
      <w:tr w:rsidR="000B1878" w:rsidRPr="000B1878" w14:paraId="4A8281E3" w14:textId="77777777" w:rsidTr="000B1878">
        <w:trPr>
          <w:trHeight w:val="276"/>
          <w:jc w:val="center"/>
        </w:trPr>
        <w:tc>
          <w:tcPr>
            <w:tcW w:w="1440" w:type="dxa"/>
            <w:tcBorders>
              <w:top w:val="nil"/>
              <w:left w:val="nil"/>
              <w:bottom w:val="nil"/>
              <w:right w:val="nil"/>
            </w:tcBorders>
            <w:shd w:val="clear" w:color="auto" w:fill="auto"/>
            <w:noWrap/>
            <w:vAlign w:val="bottom"/>
            <w:hideMark/>
          </w:tcPr>
          <w:p w14:paraId="79571B63" w14:textId="77777777" w:rsidR="000B1878" w:rsidRPr="000B1878" w:rsidRDefault="000B1878" w:rsidP="000B1878">
            <w:pPr>
              <w:spacing w:after="0" w:line="240" w:lineRule="auto"/>
              <w:rPr>
                <w:rFonts w:ascii="Calibri" w:eastAsia="Times New Roman" w:hAnsi="Calibri" w:cs="Calibri"/>
                <w:sz w:val="20"/>
                <w:szCs w:val="20"/>
                <w:lang w:eastAsia="en-GB"/>
              </w:rPr>
            </w:pPr>
            <w:proofErr w:type="spellStart"/>
            <w:r w:rsidRPr="000B1878">
              <w:rPr>
                <w:rFonts w:ascii="Calibri" w:eastAsia="Times New Roman" w:hAnsi="Calibri" w:cs="Calibri"/>
                <w:sz w:val="20"/>
                <w:szCs w:val="20"/>
                <w:lang w:eastAsia="en-GB"/>
              </w:rPr>
              <w:t>lpapers</w:t>
            </w:r>
            <w:proofErr w:type="spellEnd"/>
          </w:p>
        </w:tc>
        <w:tc>
          <w:tcPr>
            <w:tcW w:w="1160" w:type="dxa"/>
            <w:tcBorders>
              <w:top w:val="nil"/>
              <w:left w:val="nil"/>
              <w:bottom w:val="nil"/>
              <w:right w:val="nil"/>
            </w:tcBorders>
            <w:shd w:val="clear" w:color="auto" w:fill="auto"/>
            <w:noWrap/>
            <w:vAlign w:val="bottom"/>
            <w:hideMark/>
          </w:tcPr>
          <w:p w14:paraId="1DC2A47F"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0.0853***</w:t>
            </w:r>
          </w:p>
        </w:tc>
        <w:tc>
          <w:tcPr>
            <w:tcW w:w="1160" w:type="dxa"/>
            <w:tcBorders>
              <w:top w:val="nil"/>
              <w:left w:val="nil"/>
              <w:bottom w:val="nil"/>
              <w:right w:val="nil"/>
            </w:tcBorders>
            <w:shd w:val="clear" w:color="auto" w:fill="auto"/>
            <w:noWrap/>
            <w:vAlign w:val="bottom"/>
            <w:hideMark/>
          </w:tcPr>
          <w:p w14:paraId="4F2D559B"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0.0718**</w:t>
            </w:r>
          </w:p>
        </w:tc>
        <w:tc>
          <w:tcPr>
            <w:tcW w:w="1160" w:type="dxa"/>
            <w:tcBorders>
              <w:top w:val="nil"/>
              <w:left w:val="nil"/>
              <w:bottom w:val="nil"/>
              <w:right w:val="nil"/>
            </w:tcBorders>
            <w:shd w:val="clear" w:color="auto" w:fill="auto"/>
            <w:noWrap/>
            <w:vAlign w:val="bottom"/>
            <w:hideMark/>
          </w:tcPr>
          <w:p w14:paraId="193A015D"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0.0675**</w:t>
            </w:r>
          </w:p>
        </w:tc>
        <w:tc>
          <w:tcPr>
            <w:tcW w:w="1160" w:type="dxa"/>
            <w:tcBorders>
              <w:top w:val="nil"/>
              <w:left w:val="nil"/>
              <w:bottom w:val="nil"/>
              <w:right w:val="nil"/>
            </w:tcBorders>
            <w:shd w:val="clear" w:color="auto" w:fill="auto"/>
            <w:noWrap/>
            <w:vAlign w:val="bottom"/>
            <w:hideMark/>
          </w:tcPr>
          <w:p w14:paraId="61530F65"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0.107***</w:t>
            </w:r>
          </w:p>
        </w:tc>
      </w:tr>
      <w:tr w:rsidR="000B1878" w:rsidRPr="000B1878" w14:paraId="09B2525F" w14:textId="77777777" w:rsidTr="000B1878">
        <w:trPr>
          <w:trHeight w:val="276"/>
          <w:jc w:val="center"/>
        </w:trPr>
        <w:tc>
          <w:tcPr>
            <w:tcW w:w="1440" w:type="dxa"/>
            <w:tcBorders>
              <w:top w:val="nil"/>
              <w:left w:val="nil"/>
              <w:bottom w:val="nil"/>
              <w:right w:val="nil"/>
            </w:tcBorders>
            <w:shd w:val="clear" w:color="auto" w:fill="auto"/>
            <w:noWrap/>
            <w:vAlign w:val="bottom"/>
            <w:hideMark/>
          </w:tcPr>
          <w:p w14:paraId="0BBDC666"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p>
        </w:tc>
        <w:tc>
          <w:tcPr>
            <w:tcW w:w="1160" w:type="dxa"/>
            <w:tcBorders>
              <w:top w:val="nil"/>
              <w:left w:val="nil"/>
              <w:bottom w:val="nil"/>
              <w:right w:val="nil"/>
            </w:tcBorders>
            <w:shd w:val="clear" w:color="auto" w:fill="auto"/>
            <w:noWrap/>
            <w:vAlign w:val="bottom"/>
            <w:hideMark/>
          </w:tcPr>
          <w:p w14:paraId="0A70DDDF"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(0.0257)</w:t>
            </w:r>
          </w:p>
        </w:tc>
        <w:tc>
          <w:tcPr>
            <w:tcW w:w="1160" w:type="dxa"/>
            <w:tcBorders>
              <w:top w:val="nil"/>
              <w:left w:val="nil"/>
              <w:bottom w:val="nil"/>
              <w:right w:val="nil"/>
            </w:tcBorders>
            <w:shd w:val="clear" w:color="auto" w:fill="auto"/>
            <w:noWrap/>
            <w:vAlign w:val="bottom"/>
            <w:hideMark/>
          </w:tcPr>
          <w:p w14:paraId="26FC6AF0"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(0.0275)</w:t>
            </w:r>
          </w:p>
        </w:tc>
        <w:tc>
          <w:tcPr>
            <w:tcW w:w="1160" w:type="dxa"/>
            <w:tcBorders>
              <w:top w:val="nil"/>
              <w:left w:val="nil"/>
              <w:bottom w:val="nil"/>
              <w:right w:val="nil"/>
            </w:tcBorders>
            <w:shd w:val="clear" w:color="auto" w:fill="auto"/>
            <w:noWrap/>
            <w:vAlign w:val="bottom"/>
            <w:hideMark/>
          </w:tcPr>
          <w:p w14:paraId="3C9F3222"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(0.0276)</w:t>
            </w:r>
          </w:p>
        </w:tc>
        <w:tc>
          <w:tcPr>
            <w:tcW w:w="1160" w:type="dxa"/>
            <w:tcBorders>
              <w:top w:val="nil"/>
              <w:left w:val="nil"/>
              <w:bottom w:val="nil"/>
              <w:right w:val="nil"/>
            </w:tcBorders>
            <w:shd w:val="clear" w:color="auto" w:fill="auto"/>
            <w:noWrap/>
            <w:vAlign w:val="bottom"/>
            <w:hideMark/>
          </w:tcPr>
          <w:p w14:paraId="42531DFD"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(0.0260)</w:t>
            </w:r>
          </w:p>
        </w:tc>
      </w:tr>
      <w:tr w:rsidR="000B1878" w:rsidRPr="000B1878" w14:paraId="6B6CD294" w14:textId="77777777" w:rsidTr="000B1878">
        <w:trPr>
          <w:trHeight w:val="276"/>
          <w:jc w:val="center"/>
        </w:trPr>
        <w:tc>
          <w:tcPr>
            <w:tcW w:w="1440" w:type="dxa"/>
            <w:tcBorders>
              <w:top w:val="nil"/>
              <w:left w:val="nil"/>
              <w:bottom w:val="nil"/>
              <w:right w:val="nil"/>
            </w:tcBorders>
            <w:shd w:val="clear" w:color="auto" w:fill="auto"/>
            <w:noWrap/>
            <w:vAlign w:val="bottom"/>
            <w:hideMark/>
          </w:tcPr>
          <w:p w14:paraId="190EC9BA" w14:textId="77777777" w:rsidR="000B1878" w:rsidRPr="000B1878" w:rsidRDefault="000B1878" w:rsidP="000B1878">
            <w:pPr>
              <w:spacing w:after="0" w:line="240" w:lineRule="auto"/>
              <w:rPr>
                <w:rFonts w:ascii="Calibri" w:eastAsia="Times New Roman" w:hAnsi="Calibri" w:cs="Calibri"/>
                <w:sz w:val="20"/>
                <w:szCs w:val="20"/>
                <w:lang w:eastAsia="en-GB"/>
              </w:rPr>
            </w:pPr>
            <w:proofErr w:type="spellStart"/>
            <w:r w:rsidRPr="000B1878">
              <w:rPr>
                <w:rFonts w:ascii="Calibri" w:eastAsia="Times New Roman" w:hAnsi="Calibri" w:cs="Calibri"/>
                <w:sz w:val="20"/>
                <w:szCs w:val="20"/>
                <w:lang w:eastAsia="en-GB"/>
              </w:rPr>
              <w:t>lGDPPC</w:t>
            </w:r>
            <w:proofErr w:type="spellEnd"/>
          </w:p>
        </w:tc>
        <w:tc>
          <w:tcPr>
            <w:tcW w:w="1160" w:type="dxa"/>
            <w:tcBorders>
              <w:top w:val="nil"/>
              <w:left w:val="nil"/>
              <w:bottom w:val="nil"/>
              <w:right w:val="nil"/>
            </w:tcBorders>
            <w:shd w:val="clear" w:color="auto" w:fill="auto"/>
            <w:noWrap/>
            <w:vAlign w:val="bottom"/>
            <w:hideMark/>
          </w:tcPr>
          <w:p w14:paraId="675D956C"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-0.233***</w:t>
            </w:r>
          </w:p>
        </w:tc>
        <w:tc>
          <w:tcPr>
            <w:tcW w:w="1160" w:type="dxa"/>
            <w:tcBorders>
              <w:top w:val="nil"/>
              <w:left w:val="nil"/>
              <w:bottom w:val="nil"/>
              <w:right w:val="nil"/>
            </w:tcBorders>
            <w:shd w:val="clear" w:color="auto" w:fill="auto"/>
            <w:noWrap/>
            <w:vAlign w:val="bottom"/>
            <w:hideMark/>
          </w:tcPr>
          <w:p w14:paraId="0C3A3A90"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-0.343***</w:t>
            </w:r>
          </w:p>
        </w:tc>
        <w:tc>
          <w:tcPr>
            <w:tcW w:w="1160" w:type="dxa"/>
            <w:tcBorders>
              <w:top w:val="nil"/>
              <w:left w:val="nil"/>
              <w:bottom w:val="nil"/>
              <w:right w:val="nil"/>
            </w:tcBorders>
            <w:shd w:val="clear" w:color="auto" w:fill="auto"/>
            <w:noWrap/>
            <w:vAlign w:val="bottom"/>
            <w:hideMark/>
          </w:tcPr>
          <w:p w14:paraId="30E55020"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-0.389***</w:t>
            </w:r>
          </w:p>
        </w:tc>
        <w:tc>
          <w:tcPr>
            <w:tcW w:w="1160" w:type="dxa"/>
            <w:tcBorders>
              <w:top w:val="nil"/>
              <w:left w:val="nil"/>
              <w:bottom w:val="nil"/>
              <w:right w:val="nil"/>
            </w:tcBorders>
            <w:shd w:val="clear" w:color="auto" w:fill="auto"/>
            <w:noWrap/>
            <w:vAlign w:val="bottom"/>
            <w:hideMark/>
          </w:tcPr>
          <w:p w14:paraId="683F9CBC"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-0.627***</w:t>
            </w:r>
          </w:p>
        </w:tc>
      </w:tr>
      <w:tr w:rsidR="000B1878" w:rsidRPr="000B1878" w14:paraId="1F15B7EA" w14:textId="77777777" w:rsidTr="000B1878">
        <w:trPr>
          <w:trHeight w:val="276"/>
          <w:jc w:val="center"/>
        </w:trPr>
        <w:tc>
          <w:tcPr>
            <w:tcW w:w="1440" w:type="dxa"/>
            <w:tcBorders>
              <w:top w:val="nil"/>
              <w:left w:val="nil"/>
              <w:bottom w:val="nil"/>
              <w:right w:val="nil"/>
            </w:tcBorders>
            <w:shd w:val="clear" w:color="auto" w:fill="auto"/>
            <w:noWrap/>
            <w:vAlign w:val="bottom"/>
            <w:hideMark/>
          </w:tcPr>
          <w:p w14:paraId="48D76263"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p>
        </w:tc>
        <w:tc>
          <w:tcPr>
            <w:tcW w:w="1160" w:type="dxa"/>
            <w:tcBorders>
              <w:top w:val="nil"/>
              <w:left w:val="nil"/>
              <w:bottom w:val="nil"/>
              <w:right w:val="nil"/>
            </w:tcBorders>
            <w:shd w:val="clear" w:color="auto" w:fill="auto"/>
            <w:noWrap/>
            <w:vAlign w:val="bottom"/>
            <w:hideMark/>
          </w:tcPr>
          <w:p w14:paraId="09E65C17"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(0.0711)</w:t>
            </w:r>
          </w:p>
        </w:tc>
        <w:tc>
          <w:tcPr>
            <w:tcW w:w="1160" w:type="dxa"/>
            <w:tcBorders>
              <w:top w:val="nil"/>
              <w:left w:val="nil"/>
              <w:bottom w:val="nil"/>
              <w:right w:val="nil"/>
            </w:tcBorders>
            <w:shd w:val="clear" w:color="auto" w:fill="auto"/>
            <w:noWrap/>
            <w:vAlign w:val="bottom"/>
            <w:hideMark/>
          </w:tcPr>
          <w:p w14:paraId="656795F3"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(0.103)</w:t>
            </w:r>
          </w:p>
        </w:tc>
        <w:tc>
          <w:tcPr>
            <w:tcW w:w="1160" w:type="dxa"/>
            <w:tcBorders>
              <w:top w:val="nil"/>
              <w:left w:val="nil"/>
              <w:bottom w:val="nil"/>
              <w:right w:val="nil"/>
            </w:tcBorders>
            <w:shd w:val="clear" w:color="auto" w:fill="auto"/>
            <w:noWrap/>
            <w:vAlign w:val="bottom"/>
            <w:hideMark/>
          </w:tcPr>
          <w:p w14:paraId="51F082F0"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(0.144)</w:t>
            </w:r>
          </w:p>
        </w:tc>
        <w:tc>
          <w:tcPr>
            <w:tcW w:w="1160" w:type="dxa"/>
            <w:tcBorders>
              <w:top w:val="nil"/>
              <w:left w:val="nil"/>
              <w:bottom w:val="nil"/>
              <w:right w:val="nil"/>
            </w:tcBorders>
            <w:shd w:val="clear" w:color="auto" w:fill="auto"/>
            <w:noWrap/>
            <w:vAlign w:val="bottom"/>
            <w:hideMark/>
          </w:tcPr>
          <w:p w14:paraId="12DC0E1A"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(0.175)</w:t>
            </w:r>
          </w:p>
        </w:tc>
      </w:tr>
      <w:tr w:rsidR="000B1878" w:rsidRPr="000B1878" w14:paraId="7566EFD3" w14:textId="77777777" w:rsidTr="000B1878">
        <w:trPr>
          <w:trHeight w:val="276"/>
          <w:jc w:val="center"/>
        </w:trPr>
        <w:tc>
          <w:tcPr>
            <w:tcW w:w="1440" w:type="dxa"/>
            <w:tcBorders>
              <w:top w:val="nil"/>
              <w:left w:val="nil"/>
              <w:bottom w:val="nil"/>
              <w:right w:val="nil"/>
            </w:tcBorders>
            <w:shd w:val="clear" w:color="auto" w:fill="auto"/>
            <w:noWrap/>
            <w:vAlign w:val="bottom"/>
            <w:hideMark/>
          </w:tcPr>
          <w:p w14:paraId="1F3D55E4" w14:textId="77777777" w:rsidR="000B1878" w:rsidRPr="000B1878" w:rsidRDefault="000B1878" w:rsidP="000B1878">
            <w:pPr>
              <w:spacing w:after="0" w:line="240" w:lineRule="auto"/>
              <w:rPr>
                <w:rFonts w:ascii="Calibri" w:eastAsia="Times New Roman" w:hAnsi="Calibri" w:cs="Calibri"/>
                <w:sz w:val="20"/>
                <w:szCs w:val="20"/>
                <w:lang w:eastAsia="en-GB"/>
              </w:rPr>
            </w:pPr>
            <w:proofErr w:type="spellStart"/>
            <w:r w:rsidRPr="000B1878">
              <w:rPr>
                <w:rFonts w:ascii="Calibri" w:eastAsia="Times New Roman" w:hAnsi="Calibri" w:cs="Calibri"/>
                <w:sz w:val="20"/>
                <w:szCs w:val="20"/>
                <w:lang w:eastAsia="en-GB"/>
              </w:rPr>
              <w:t>m_age</w:t>
            </w:r>
            <w:proofErr w:type="spellEnd"/>
          </w:p>
        </w:tc>
        <w:tc>
          <w:tcPr>
            <w:tcW w:w="1160" w:type="dxa"/>
            <w:tcBorders>
              <w:top w:val="nil"/>
              <w:left w:val="nil"/>
              <w:bottom w:val="nil"/>
              <w:right w:val="nil"/>
            </w:tcBorders>
            <w:shd w:val="clear" w:color="auto" w:fill="auto"/>
            <w:noWrap/>
            <w:vAlign w:val="bottom"/>
            <w:hideMark/>
          </w:tcPr>
          <w:p w14:paraId="0F14C30E" w14:textId="77777777" w:rsidR="000B1878" w:rsidRPr="000B1878" w:rsidRDefault="000B1878" w:rsidP="000B1878">
            <w:pPr>
              <w:spacing w:after="0" w:line="240" w:lineRule="auto"/>
              <w:rPr>
                <w:rFonts w:ascii="Calibri" w:eastAsia="Times New Roman" w:hAnsi="Calibri" w:cs="Calibri"/>
                <w:sz w:val="20"/>
                <w:szCs w:val="20"/>
                <w:lang w:eastAsia="en-GB"/>
              </w:rPr>
            </w:pPr>
          </w:p>
        </w:tc>
        <w:tc>
          <w:tcPr>
            <w:tcW w:w="1160" w:type="dxa"/>
            <w:tcBorders>
              <w:top w:val="nil"/>
              <w:left w:val="nil"/>
              <w:bottom w:val="nil"/>
              <w:right w:val="nil"/>
            </w:tcBorders>
            <w:shd w:val="clear" w:color="auto" w:fill="auto"/>
            <w:noWrap/>
            <w:vAlign w:val="bottom"/>
            <w:hideMark/>
          </w:tcPr>
          <w:p w14:paraId="2A8B9E8B"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0.0261*</w:t>
            </w:r>
          </w:p>
        </w:tc>
        <w:tc>
          <w:tcPr>
            <w:tcW w:w="1160" w:type="dxa"/>
            <w:tcBorders>
              <w:top w:val="nil"/>
              <w:left w:val="nil"/>
              <w:bottom w:val="nil"/>
              <w:right w:val="nil"/>
            </w:tcBorders>
            <w:shd w:val="clear" w:color="auto" w:fill="auto"/>
            <w:noWrap/>
            <w:vAlign w:val="bottom"/>
            <w:hideMark/>
          </w:tcPr>
          <w:p w14:paraId="494E05A6"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0.0188</w:t>
            </w:r>
          </w:p>
        </w:tc>
        <w:tc>
          <w:tcPr>
            <w:tcW w:w="1160" w:type="dxa"/>
            <w:tcBorders>
              <w:top w:val="nil"/>
              <w:left w:val="nil"/>
              <w:bottom w:val="nil"/>
              <w:right w:val="nil"/>
            </w:tcBorders>
            <w:shd w:val="clear" w:color="auto" w:fill="auto"/>
            <w:noWrap/>
            <w:vAlign w:val="bottom"/>
            <w:hideMark/>
          </w:tcPr>
          <w:p w14:paraId="513B9243"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0.0266</w:t>
            </w:r>
          </w:p>
        </w:tc>
      </w:tr>
      <w:tr w:rsidR="000B1878" w:rsidRPr="000B1878" w14:paraId="3E142E23" w14:textId="77777777" w:rsidTr="000B1878">
        <w:trPr>
          <w:trHeight w:val="276"/>
          <w:jc w:val="center"/>
        </w:trPr>
        <w:tc>
          <w:tcPr>
            <w:tcW w:w="1440" w:type="dxa"/>
            <w:tcBorders>
              <w:top w:val="nil"/>
              <w:left w:val="nil"/>
              <w:bottom w:val="nil"/>
              <w:right w:val="nil"/>
            </w:tcBorders>
            <w:shd w:val="clear" w:color="auto" w:fill="auto"/>
            <w:noWrap/>
            <w:vAlign w:val="bottom"/>
            <w:hideMark/>
          </w:tcPr>
          <w:p w14:paraId="090B698B"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p>
        </w:tc>
        <w:tc>
          <w:tcPr>
            <w:tcW w:w="1160" w:type="dxa"/>
            <w:tcBorders>
              <w:top w:val="nil"/>
              <w:left w:val="nil"/>
              <w:bottom w:val="nil"/>
              <w:right w:val="nil"/>
            </w:tcBorders>
            <w:shd w:val="clear" w:color="auto" w:fill="auto"/>
            <w:noWrap/>
            <w:vAlign w:val="bottom"/>
            <w:hideMark/>
          </w:tcPr>
          <w:p w14:paraId="15DC9E97" w14:textId="77777777" w:rsidR="000B1878" w:rsidRPr="000B1878" w:rsidRDefault="000B1878" w:rsidP="000B1878">
            <w:pPr>
              <w:spacing w:after="0" w:line="240" w:lineRule="auto"/>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4BBCB6F6"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(0.0142)</w:t>
            </w:r>
          </w:p>
        </w:tc>
        <w:tc>
          <w:tcPr>
            <w:tcW w:w="1160" w:type="dxa"/>
            <w:tcBorders>
              <w:top w:val="nil"/>
              <w:left w:val="nil"/>
              <w:bottom w:val="nil"/>
              <w:right w:val="nil"/>
            </w:tcBorders>
            <w:shd w:val="clear" w:color="auto" w:fill="auto"/>
            <w:noWrap/>
            <w:vAlign w:val="bottom"/>
            <w:hideMark/>
          </w:tcPr>
          <w:p w14:paraId="21C3C65F"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(0.0195)</w:t>
            </w:r>
          </w:p>
        </w:tc>
        <w:tc>
          <w:tcPr>
            <w:tcW w:w="1160" w:type="dxa"/>
            <w:tcBorders>
              <w:top w:val="nil"/>
              <w:left w:val="nil"/>
              <w:bottom w:val="nil"/>
              <w:right w:val="nil"/>
            </w:tcBorders>
            <w:shd w:val="clear" w:color="auto" w:fill="auto"/>
            <w:noWrap/>
            <w:vAlign w:val="bottom"/>
            <w:hideMark/>
          </w:tcPr>
          <w:p w14:paraId="6E9DFD88"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(0.0189)</w:t>
            </w:r>
          </w:p>
        </w:tc>
      </w:tr>
      <w:tr w:rsidR="000B1878" w:rsidRPr="000B1878" w14:paraId="611219B1" w14:textId="77777777" w:rsidTr="000B1878">
        <w:trPr>
          <w:trHeight w:val="276"/>
          <w:jc w:val="center"/>
        </w:trPr>
        <w:tc>
          <w:tcPr>
            <w:tcW w:w="1440" w:type="dxa"/>
            <w:tcBorders>
              <w:top w:val="nil"/>
              <w:left w:val="nil"/>
              <w:bottom w:val="nil"/>
              <w:right w:val="nil"/>
            </w:tcBorders>
            <w:shd w:val="clear" w:color="auto" w:fill="auto"/>
            <w:noWrap/>
            <w:vAlign w:val="bottom"/>
            <w:hideMark/>
          </w:tcPr>
          <w:p w14:paraId="273AC590" w14:textId="77777777" w:rsidR="000B1878" w:rsidRPr="000B1878" w:rsidRDefault="000B1878" w:rsidP="000B1878">
            <w:pPr>
              <w:spacing w:after="0" w:line="240" w:lineRule="auto"/>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HAQ</w:t>
            </w:r>
          </w:p>
        </w:tc>
        <w:tc>
          <w:tcPr>
            <w:tcW w:w="1160" w:type="dxa"/>
            <w:tcBorders>
              <w:top w:val="nil"/>
              <w:left w:val="nil"/>
              <w:bottom w:val="nil"/>
              <w:right w:val="nil"/>
            </w:tcBorders>
            <w:shd w:val="clear" w:color="auto" w:fill="auto"/>
            <w:noWrap/>
            <w:vAlign w:val="bottom"/>
            <w:hideMark/>
          </w:tcPr>
          <w:p w14:paraId="14B9FEC8" w14:textId="77777777" w:rsidR="000B1878" w:rsidRPr="000B1878" w:rsidRDefault="000B1878" w:rsidP="000B1878">
            <w:pPr>
              <w:spacing w:after="0" w:line="240" w:lineRule="auto"/>
              <w:rPr>
                <w:rFonts w:ascii="Calibri" w:eastAsia="Times New Roman" w:hAnsi="Calibri" w:cs="Calibri"/>
                <w:sz w:val="20"/>
                <w:szCs w:val="20"/>
                <w:lang w:eastAsia="en-GB"/>
              </w:rPr>
            </w:pPr>
          </w:p>
        </w:tc>
        <w:tc>
          <w:tcPr>
            <w:tcW w:w="1160" w:type="dxa"/>
            <w:tcBorders>
              <w:top w:val="nil"/>
              <w:left w:val="nil"/>
              <w:bottom w:val="nil"/>
              <w:right w:val="nil"/>
            </w:tcBorders>
            <w:shd w:val="clear" w:color="auto" w:fill="auto"/>
            <w:noWrap/>
            <w:vAlign w:val="bottom"/>
            <w:hideMark/>
          </w:tcPr>
          <w:p w14:paraId="3E6FED7D" w14:textId="77777777" w:rsidR="000B1878" w:rsidRPr="000B1878" w:rsidRDefault="000B1878" w:rsidP="000B1878">
            <w:pPr>
              <w:spacing w:after="0" w:line="240" w:lineRule="auto"/>
              <w:jc w:val="center"/>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66F69C0A"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0.00707</w:t>
            </w:r>
          </w:p>
        </w:tc>
        <w:tc>
          <w:tcPr>
            <w:tcW w:w="1160" w:type="dxa"/>
            <w:tcBorders>
              <w:top w:val="nil"/>
              <w:left w:val="nil"/>
              <w:bottom w:val="nil"/>
              <w:right w:val="nil"/>
            </w:tcBorders>
            <w:shd w:val="clear" w:color="auto" w:fill="auto"/>
            <w:noWrap/>
            <w:vAlign w:val="bottom"/>
            <w:hideMark/>
          </w:tcPr>
          <w:p w14:paraId="1DCD1E5A"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-0.00959</w:t>
            </w:r>
          </w:p>
        </w:tc>
      </w:tr>
      <w:tr w:rsidR="000B1878" w:rsidRPr="000B1878" w14:paraId="064639CE" w14:textId="77777777" w:rsidTr="000B1878">
        <w:trPr>
          <w:trHeight w:val="276"/>
          <w:jc w:val="center"/>
        </w:trPr>
        <w:tc>
          <w:tcPr>
            <w:tcW w:w="1440" w:type="dxa"/>
            <w:tcBorders>
              <w:top w:val="nil"/>
              <w:left w:val="nil"/>
              <w:bottom w:val="nil"/>
              <w:right w:val="nil"/>
            </w:tcBorders>
            <w:shd w:val="clear" w:color="auto" w:fill="auto"/>
            <w:noWrap/>
            <w:vAlign w:val="bottom"/>
            <w:hideMark/>
          </w:tcPr>
          <w:p w14:paraId="0E708195"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p>
        </w:tc>
        <w:tc>
          <w:tcPr>
            <w:tcW w:w="1160" w:type="dxa"/>
            <w:tcBorders>
              <w:top w:val="nil"/>
              <w:left w:val="nil"/>
              <w:bottom w:val="nil"/>
              <w:right w:val="nil"/>
            </w:tcBorders>
            <w:shd w:val="clear" w:color="auto" w:fill="auto"/>
            <w:noWrap/>
            <w:vAlign w:val="bottom"/>
            <w:hideMark/>
          </w:tcPr>
          <w:p w14:paraId="0D27E249" w14:textId="77777777" w:rsidR="000B1878" w:rsidRPr="000B1878" w:rsidRDefault="000B1878" w:rsidP="000B1878">
            <w:pPr>
              <w:spacing w:after="0" w:line="240" w:lineRule="auto"/>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4E20C3FD" w14:textId="77777777" w:rsidR="000B1878" w:rsidRPr="000B1878" w:rsidRDefault="000B1878" w:rsidP="000B1878">
            <w:pPr>
              <w:spacing w:after="0" w:line="240" w:lineRule="auto"/>
              <w:jc w:val="center"/>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5A0BA6F6"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(0.0133)</w:t>
            </w:r>
          </w:p>
        </w:tc>
        <w:tc>
          <w:tcPr>
            <w:tcW w:w="1160" w:type="dxa"/>
            <w:tcBorders>
              <w:top w:val="nil"/>
              <w:left w:val="nil"/>
              <w:bottom w:val="nil"/>
              <w:right w:val="nil"/>
            </w:tcBorders>
            <w:shd w:val="clear" w:color="auto" w:fill="auto"/>
            <w:noWrap/>
            <w:vAlign w:val="bottom"/>
            <w:hideMark/>
          </w:tcPr>
          <w:p w14:paraId="0C111458"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(0.0119)</w:t>
            </w:r>
          </w:p>
        </w:tc>
      </w:tr>
      <w:tr w:rsidR="000B1878" w:rsidRPr="000B1878" w14:paraId="69CF6838" w14:textId="77777777" w:rsidTr="000B1878">
        <w:trPr>
          <w:trHeight w:val="276"/>
          <w:jc w:val="center"/>
        </w:trPr>
        <w:tc>
          <w:tcPr>
            <w:tcW w:w="1440" w:type="dxa"/>
            <w:tcBorders>
              <w:top w:val="nil"/>
              <w:left w:val="nil"/>
              <w:bottom w:val="nil"/>
              <w:right w:val="nil"/>
            </w:tcBorders>
            <w:shd w:val="clear" w:color="auto" w:fill="auto"/>
            <w:noWrap/>
            <w:vAlign w:val="bottom"/>
            <w:hideMark/>
          </w:tcPr>
          <w:p w14:paraId="4F245267" w14:textId="77777777" w:rsidR="000B1878" w:rsidRPr="000B1878" w:rsidRDefault="000B1878" w:rsidP="000B1878">
            <w:pPr>
              <w:spacing w:after="0" w:line="240" w:lineRule="auto"/>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BMI</w:t>
            </w:r>
          </w:p>
        </w:tc>
        <w:tc>
          <w:tcPr>
            <w:tcW w:w="1160" w:type="dxa"/>
            <w:tcBorders>
              <w:top w:val="nil"/>
              <w:left w:val="nil"/>
              <w:bottom w:val="nil"/>
              <w:right w:val="nil"/>
            </w:tcBorders>
            <w:shd w:val="clear" w:color="auto" w:fill="auto"/>
            <w:noWrap/>
            <w:vAlign w:val="bottom"/>
            <w:hideMark/>
          </w:tcPr>
          <w:p w14:paraId="3F7A0698" w14:textId="77777777" w:rsidR="000B1878" w:rsidRPr="000B1878" w:rsidRDefault="000B1878" w:rsidP="000B1878">
            <w:pPr>
              <w:spacing w:after="0" w:line="240" w:lineRule="auto"/>
              <w:rPr>
                <w:rFonts w:ascii="Calibri" w:eastAsia="Times New Roman" w:hAnsi="Calibri" w:cs="Calibri"/>
                <w:sz w:val="20"/>
                <w:szCs w:val="20"/>
                <w:lang w:eastAsia="en-GB"/>
              </w:rPr>
            </w:pPr>
          </w:p>
        </w:tc>
        <w:tc>
          <w:tcPr>
            <w:tcW w:w="1160" w:type="dxa"/>
            <w:tcBorders>
              <w:top w:val="nil"/>
              <w:left w:val="nil"/>
              <w:bottom w:val="nil"/>
              <w:right w:val="nil"/>
            </w:tcBorders>
            <w:shd w:val="clear" w:color="auto" w:fill="auto"/>
            <w:noWrap/>
            <w:vAlign w:val="bottom"/>
            <w:hideMark/>
          </w:tcPr>
          <w:p w14:paraId="475BD281" w14:textId="77777777" w:rsidR="000B1878" w:rsidRPr="000B1878" w:rsidRDefault="000B1878" w:rsidP="000B1878">
            <w:pPr>
              <w:spacing w:after="0" w:line="240" w:lineRule="auto"/>
              <w:jc w:val="center"/>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28A77E2C" w14:textId="77777777" w:rsidR="000B1878" w:rsidRPr="000B1878" w:rsidRDefault="000B1878" w:rsidP="000B1878">
            <w:pPr>
              <w:spacing w:after="0" w:line="240" w:lineRule="auto"/>
              <w:jc w:val="center"/>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3CA0399F"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0.255***</w:t>
            </w:r>
          </w:p>
        </w:tc>
      </w:tr>
      <w:tr w:rsidR="000B1878" w:rsidRPr="000B1878" w14:paraId="024714F3" w14:textId="77777777" w:rsidTr="000B1878">
        <w:trPr>
          <w:trHeight w:val="276"/>
          <w:jc w:val="center"/>
        </w:trPr>
        <w:tc>
          <w:tcPr>
            <w:tcW w:w="1440" w:type="dxa"/>
            <w:tcBorders>
              <w:top w:val="nil"/>
              <w:left w:val="nil"/>
              <w:bottom w:val="nil"/>
              <w:right w:val="nil"/>
            </w:tcBorders>
            <w:shd w:val="clear" w:color="auto" w:fill="auto"/>
            <w:noWrap/>
            <w:vAlign w:val="bottom"/>
            <w:hideMark/>
          </w:tcPr>
          <w:p w14:paraId="54DE15EB"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p>
        </w:tc>
        <w:tc>
          <w:tcPr>
            <w:tcW w:w="1160" w:type="dxa"/>
            <w:tcBorders>
              <w:top w:val="nil"/>
              <w:left w:val="nil"/>
              <w:bottom w:val="nil"/>
              <w:right w:val="nil"/>
            </w:tcBorders>
            <w:shd w:val="clear" w:color="auto" w:fill="auto"/>
            <w:noWrap/>
            <w:vAlign w:val="bottom"/>
            <w:hideMark/>
          </w:tcPr>
          <w:p w14:paraId="66FBAF96" w14:textId="77777777" w:rsidR="000B1878" w:rsidRPr="000B1878" w:rsidRDefault="000B1878" w:rsidP="000B1878">
            <w:pPr>
              <w:spacing w:after="0" w:line="240" w:lineRule="auto"/>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608BF7D0" w14:textId="77777777" w:rsidR="000B1878" w:rsidRPr="000B1878" w:rsidRDefault="000B1878" w:rsidP="000B1878">
            <w:pPr>
              <w:spacing w:after="0" w:line="240" w:lineRule="auto"/>
              <w:jc w:val="center"/>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74AEDD19" w14:textId="77777777" w:rsidR="000B1878" w:rsidRPr="000B1878" w:rsidRDefault="000B1878" w:rsidP="000B1878">
            <w:pPr>
              <w:spacing w:after="0" w:line="240" w:lineRule="auto"/>
              <w:jc w:val="center"/>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7364EF8E"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(0.0540)</w:t>
            </w:r>
          </w:p>
        </w:tc>
      </w:tr>
      <w:tr w:rsidR="000B1878" w:rsidRPr="000B1878" w14:paraId="3BA5652D" w14:textId="77777777" w:rsidTr="000B1878">
        <w:trPr>
          <w:trHeight w:val="276"/>
          <w:jc w:val="center"/>
        </w:trPr>
        <w:tc>
          <w:tcPr>
            <w:tcW w:w="1440" w:type="dxa"/>
            <w:tcBorders>
              <w:top w:val="nil"/>
              <w:left w:val="nil"/>
              <w:bottom w:val="nil"/>
              <w:right w:val="nil"/>
            </w:tcBorders>
            <w:shd w:val="clear" w:color="auto" w:fill="auto"/>
            <w:noWrap/>
            <w:vAlign w:val="bottom"/>
            <w:hideMark/>
          </w:tcPr>
          <w:p w14:paraId="7BFB5337" w14:textId="77777777" w:rsidR="000B1878" w:rsidRPr="000B1878" w:rsidRDefault="000B1878" w:rsidP="000B1878">
            <w:pPr>
              <w:spacing w:after="0" w:line="240" w:lineRule="auto"/>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Constant</w:t>
            </w:r>
          </w:p>
        </w:tc>
        <w:tc>
          <w:tcPr>
            <w:tcW w:w="1160" w:type="dxa"/>
            <w:tcBorders>
              <w:top w:val="nil"/>
              <w:left w:val="nil"/>
              <w:bottom w:val="nil"/>
              <w:right w:val="nil"/>
            </w:tcBorders>
            <w:shd w:val="clear" w:color="auto" w:fill="auto"/>
            <w:noWrap/>
            <w:vAlign w:val="bottom"/>
            <w:hideMark/>
          </w:tcPr>
          <w:p w14:paraId="73B453E0"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-2.543***</w:t>
            </w:r>
          </w:p>
        </w:tc>
        <w:tc>
          <w:tcPr>
            <w:tcW w:w="1160" w:type="dxa"/>
            <w:tcBorders>
              <w:top w:val="nil"/>
              <w:left w:val="nil"/>
              <w:bottom w:val="nil"/>
              <w:right w:val="nil"/>
            </w:tcBorders>
            <w:shd w:val="clear" w:color="auto" w:fill="auto"/>
            <w:noWrap/>
            <w:vAlign w:val="bottom"/>
            <w:hideMark/>
          </w:tcPr>
          <w:p w14:paraId="6802A2B2"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-2.265***</w:t>
            </w:r>
          </w:p>
        </w:tc>
        <w:tc>
          <w:tcPr>
            <w:tcW w:w="1160" w:type="dxa"/>
            <w:tcBorders>
              <w:top w:val="nil"/>
              <w:left w:val="nil"/>
              <w:bottom w:val="nil"/>
              <w:right w:val="nil"/>
            </w:tcBorders>
            <w:shd w:val="clear" w:color="auto" w:fill="auto"/>
            <w:noWrap/>
            <w:vAlign w:val="bottom"/>
            <w:hideMark/>
          </w:tcPr>
          <w:p w14:paraId="48287D46"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-1.987**</w:t>
            </w:r>
          </w:p>
        </w:tc>
        <w:tc>
          <w:tcPr>
            <w:tcW w:w="1160" w:type="dxa"/>
            <w:tcBorders>
              <w:top w:val="nil"/>
              <w:left w:val="nil"/>
              <w:bottom w:val="nil"/>
              <w:right w:val="nil"/>
            </w:tcBorders>
            <w:shd w:val="clear" w:color="auto" w:fill="auto"/>
            <w:noWrap/>
            <w:vAlign w:val="bottom"/>
            <w:hideMark/>
          </w:tcPr>
          <w:p w14:paraId="545AD4E0"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-5.414***</w:t>
            </w:r>
          </w:p>
        </w:tc>
      </w:tr>
      <w:tr w:rsidR="000B1878" w:rsidRPr="000B1878" w14:paraId="180DFFEC" w14:textId="77777777" w:rsidTr="000B1878">
        <w:trPr>
          <w:trHeight w:val="276"/>
          <w:jc w:val="center"/>
        </w:trPr>
        <w:tc>
          <w:tcPr>
            <w:tcW w:w="1440" w:type="dxa"/>
            <w:tcBorders>
              <w:top w:val="nil"/>
              <w:left w:val="nil"/>
              <w:bottom w:val="nil"/>
              <w:right w:val="nil"/>
            </w:tcBorders>
            <w:shd w:val="clear" w:color="auto" w:fill="auto"/>
            <w:noWrap/>
            <w:vAlign w:val="bottom"/>
            <w:hideMark/>
          </w:tcPr>
          <w:p w14:paraId="532733FB"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p>
        </w:tc>
        <w:tc>
          <w:tcPr>
            <w:tcW w:w="1160" w:type="dxa"/>
            <w:tcBorders>
              <w:top w:val="nil"/>
              <w:left w:val="nil"/>
              <w:bottom w:val="nil"/>
              <w:right w:val="nil"/>
            </w:tcBorders>
            <w:shd w:val="clear" w:color="auto" w:fill="auto"/>
            <w:noWrap/>
            <w:vAlign w:val="bottom"/>
            <w:hideMark/>
          </w:tcPr>
          <w:p w14:paraId="22020CB6"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(0.617)</w:t>
            </w:r>
          </w:p>
        </w:tc>
        <w:tc>
          <w:tcPr>
            <w:tcW w:w="1160" w:type="dxa"/>
            <w:tcBorders>
              <w:top w:val="nil"/>
              <w:left w:val="nil"/>
              <w:bottom w:val="nil"/>
              <w:right w:val="nil"/>
            </w:tcBorders>
            <w:shd w:val="clear" w:color="auto" w:fill="auto"/>
            <w:noWrap/>
            <w:vAlign w:val="bottom"/>
            <w:hideMark/>
          </w:tcPr>
          <w:p w14:paraId="43AE6481"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(0.672)</w:t>
            </w:r>
          </w:p>
        </w:tc>
        <w:tc>
          <w:tcPr>
            <w:tcW w:w="1160" w:type="dxa"/>
            <w:tcBorders>
              <w:top w:val="nil"/>
              <w:left w:val="nil"/>
              <w:bottom w:val="nil"/>
              <w:right w:val="nil"/>
            </w:tcBorders>
            <w:shd w:val="clear" w:color="auto" w:fill="auto"/>
            <w:noWrap/>
            <w:vAlign w:val="bottom"/>
            <w:hideMark/>
          </w:tcPr>
          <w:p w14:paraId="14528028"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(0.902)</w:t>
            </w:r>
          </w:p>
        </w:tc>
        <w:tc>
          <w:tcPr>
            <w:tcW w:w="1160" w:type="dxa"/>
            <w:tcBorders>
              <w:top w:val="nil"/>
              <w:left w:val="nil"/>
              <w:bottom w:val="nil"/>
              <w:right w:val="nil"/>
            </w:tcBorders>
            <w:shd w:val="clear" w:color="auto" w:fill="auto"/>
            <w:noWrap/>
            <w:vAlign w:val="bottom"/>
            <w:hideMark/>
          </w:tcPr>
          <w:p w14:paraId="3C0B4976"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(0.975)</w:t>
            </w:r>
          </w:p>
        </w:tc>
      </w:tr>
      <w:tr w:rsidR="000B1878" w:rsidRPr="000B1878" w14:paraId="57C0A2B4" w14:textId="77777777" w:rsidTr="000B1878">
        <w:trPr>
          <w:trHeight w:val="276"/>
          <w:jc w:val="center"/>
        </w:trPr>
        <w:tc>
          <w:tcPr>
            <w:tcW w:w="1440" w:type="dxa"/>
            <w:tcBorders>
              <w:top w:val="nil"/>
              <w:left w:val="nil"/>
              <w:bottom w:val="nil"/>
              <w:right w:val="nil"/>
            </w:tcBorders>
            <w:shd w:val="clear" w:color="auto" w:fill="auto"/>
            <w:noWrap/>
            <w:vAlign w:val="bottom"/>
            <w:hideMark/>
          </w:tcPr>
          <w:p w14:paraId="6C1FC238"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p>
        </w:tc>
        <w:tc>
          <w:tcPr>
            <w:tcW w:w="1160" w:type="dxa"/>
            <w:tcBorders>
              <w:top w:val="nil"/>
              <w:left w:val="nil"/>
              <w:bottom w:val="nil"/>
              <w:right w:val="nil"/>
            </w:tcBorders>
            <w:shd w:val="clear" w:color="auto" w:fill="auto"/>
            <w:noWrap/>
            <w:vAlign w:val="bottom"/>
            <w:hideMark/>
          </w:tcPr>
          <w:p w14:paraId="196AD51C" w14:textId="77777777" w:rsidR="000B1878" w:rsidRPr="000B1878" w:rsidRDefault="000B1878" w:rsidP="000B1878">
            <w:pPr>
              <w:spacing w:after="0" w:line="240" w:lineRule="auto"/>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327E42E7" w14:textId="77777777" w:rsidR="000B1878" w:rsidRPr="000B1878" w:rsidRDefault="000B1878" w:rsidP="000B1878">
            <w:pPr>
              <w:spacing w:after="0" w:line="240" w:lineRule="auto"/>
              <w:jc w:val="center"/>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30D96672" w14:textId="77777777" w:rsidR="000B1878" w:rsidRPr="000B1878" w:rsidRDefault="000B1878" w:rsidP="000B1878">
            <w:pPr>
              <w:spacing w:after="0" w:line="240" w:lineRule="auto"/>
              <w:jc w:val="center"/>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1F3BE4AE" w14:textId="77777777" w:rsidR="000B1878" w:rsidRPr="000B1878" w:rsidRDefault="000B1878" w:rsidP="000B1878">
            <w:pPr>
              <w:spacing w:after="0" w:line="240" w:lineRule="auto"/>
              <w:jc w:val="center"/>
              <w:rPr>
                <w:rFonts w:eastAsia="Times New Roman" w:cs="Times New Roman"/>
                <w:sz w:val="20"/>
                <w:szCs w:val="20"/>
                <w:lang w:eastAsia="en-GB"/>
              </w:rPr>
            </w:pPr>
          </w:p>
        </w:tc>
      </w:tr>
      <w:tr w:rsidR="000B1878" w:rsidRPr="000B1878" w14:paraId="4A6D73F6" w14:textId="77777777" w:rsidTr="000B1878">
        <w:trPr>
          <w:trHeight w:val="276"/>
          <w:jc w:val="center"/>
        </w:trPr>
        <w:tc>
          <w:tcPr>
            <w:tcW w:w="1440" w:type="dxa"/>
            <w:tcBorders>
              <w:top w:val="nil"/>
              <w:left w:val="nil"/>
              <w:bottom w:val="nil"/>
              <w:right w:val="nil"/>
            </w:tcBorders>
            <w:shd w:val="clear" w:color="auto" w:fill="auto"/>
            <w:noWrap/>
            <w:vAlign w:val="bottom"/>
            <w:hideMark/>
          </w:tcPr>
          <w:p w14:paraId="142EB5C6" w14:textId="77777777" w:rsidR="000B1878" w:rsidRPr="000B1878" w:rsidRDefault="000B1878" w:rsidP="000B1878">
            <w:pPr>
              <w:spacing w:after="0" w:line="240" w:lineRule="auto"/>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Observations</w:t>
            </w:r>
          </w:p>
        </w:tc>
        <w:tc>
          <w:tcPr>
            <w:tcW w:w="1160" w:type="dxa"/>
            <w:tcBorders>
              <w:top w:val="nil"/>
              <w:left w:val="nil"/>
              <w:bottom w:val="nil"/>
              <w:right w:val="nil"/>
            </w:tcBorders>
            <w:shd w:val="clear" w:color="auto" w:fill="auto"/>
            <w:noWrap/>
            <w:vAlign w:val="bottom"/>
            <w:hideMark/>
          </w:tcPr>
          <w:p w14:paraId="5F00335C"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166</w:t>
            </w:r>
          </w:p>
        </w:tc>
        <w:tc>
          <w:tcPr>
            <w:tcW w:w="1160" w:type="dxa"/>
            <w:tcBorders>
              <w:top w:val="nil"/>
              <w:left w:val="nil"/>
              <w:bottom w:val="nil"/>
              <w:right w:val="nil"/>
            </w:tcBorders>
            <w:shd w:val="clear" w:color="auto" w:fill="auto"/>
            <w:noWrap/>
            <w:vAlign w:val="bottom"/>
            <w:hideMark/>
          </w:tcPr>
          <w:p w14:paraId="25BF46BC"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166</w:t>
            </w:r>
          </w:p>
        </w:tc>
        <w:tc>
          <w:tcPr>
            <w:tcW w:w="1160" w:type="dxa"/>
            <w:tcBorders>
              <w:top w:val="nil"/>
              <w:left w:val="nil"/>
              <w:bottom w:val="nil"/>
              <w:right w:val="nil"/>
            </w:tcBorders>
            <w:shd w:val="clear" w:color="auto" w:fill="auto"/>
            <w:noWrap/>
            <w:vAlign w:val="bottom"/>
            <w:hideMark/>
          </w:tcPr>
          <w:p w14:paraId="36096CDE"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166</w:t>
            </w:r>
          </w:p>
        </w:tc>
        <w:tc>
          <w:tcPr>
            <w:tcW w:w="1160" w:type="dxa"/>
            <w:tcBorders>
              <w:top w:val="nil"/>
              <w:left w:val="nil"/>
              <w:bottom w:val="nil"/>
              <w:right w:val="nil"/>
            </w:tcBorders>
            <w:shd w:val="clear" w:color="auto" w:fill="auto"/>
            <w:noWrap/>
            <w:vAlign w:val="bottom"/>
            <w:hideMark/>
          </w:tcPr>
          <w:p w14:paraId="22A260EF"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166</w:t>
            </w:r>
          </w:p>
        </w:tc>
      </w:tr>
      <w:tr w:rsidR="000B1878" w:rsidRPr="000B1878" w14:paraId="45F2440C" w14:textId="77777777" w:rsidTr="000B1878">
        <w:trPr>
          <w:trHeight w:val="276"/>
          <w:jc w:val="center"/>
        </w:trPr>
        <w:tc>
          <w:tcPr>
            <w:tcW w:w="1440" w:type="dxa"/>
            <w:tcBorders>
              <w:top w:val="nil"/>
              <w:left w:val="nil"/>
              <w:bottom w:val="single" w:sz="4" w:space="0" w:color="000000"/>
              <w:right w:val="nil"/>
            </w:tcBorders>
            <w:shd w:val="clear" w:color="auto" w:fill="auto"/>
            <w:noWrap/>
            <w:vAlign w:val="bottom"/>
            <w:hideMark/>
          </w:tcPr>
          <w:p w14:paraId="6406749D" w14:textId="77777777" w:rsidR="000B1878" w:rsidRPr="000B1878" w:rsidRDefault="000B1878" w:rsidP="000B1878">
            <w:pPr>
              <w:spacing w:after="0" w:line="240" w:lineRule="auto"/>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R-squared</w:t>
            </w:r>
          </w:p>
        </w:tc>
        <w:tc>
          <w:tcPr>
            <w:tcW w:w="1160" w:type="dxa"/>
            <w:tcBorders>
              <w:top w:val="nil"/>
              <w:left w:val="nil"/>
              <w:bottom w:val="single" w:sz="4" w:space="0" w:color="000000"/>
              <w:right w:val="nil"/>
            </w:tcBorders>
            <w:shd w:val="clear" w:color="auto" w:fill="auto"/>
            <w:noWrap/>
            <w:vAlign w:val="bottom"/>
            <w:hideMark/>
          </w:tcPr>
          <w:p w14:paraId="66B4997A"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0.080</w:t>
            </w:r>
          </w:p>
        </w:tc>
        <w:tc>
          <w:tcPr>
            <w:tcW w:w="1160" w:type="dxa"/>
            <w:tcBorders>
              <w:top w:val="nil"/>
              <w:left w:val="nil"/>
              <w:bottom w:val="single" w:sz="4" w:space="0" w:color="000000"/>
              <w:right w:val="nil"/>
            </w:tcBorders>
            <w:shd w:val="clear" w:color="auto" w:fill="auto"/>
            <w:noWrap/>
            <w:vAlign w:val="bottom"/>
            <w:hideMark/>
          </w:tcPr>
          <w:p w14:paraId="3970D37C"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0.092</w:t>
            </w:r>
          </w:p>
        </w:tc>
        <w:tc>
          <w:tcPr>
            <w:tcW w:w="1160" w:type="dxa"/>
            <w:tcBorders>
              <w:top w:val="nil"/>
              <w:left w:val="nil"/>
              <w:bottom w:val="single" w:sz="4" w:space="0" w:color="000000"/>
              <w:right w:val="nil"/>
            </w:tcBorders>
            <w:shd w:val="clear" w:color="auto" w:fill="auto"/>
            <w:noWrap/>
            <w:vAlign w:val="bottom"/>
            <w:hideMark/>
          </w:tcPr>
          <w:p w14:paraId="386E00AF"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0.095</w:t>
            </w:r>
          </w:p>
        </w:tc>
        <w:tc>
          <w:tcPr>
            <w:tcW w:w="1160" w:type="dxa"/>
            <w:tcBorders>
              <w:top w:val="nil"/>
              <w:left w:val="nil"/>
              <w:bottom w:val="single" w:sz="4" w:space="0" w:color="000000"/>
              <w:right w:val="nil"/>
            </w:tcBorders>
            <w:shd w:val="clear" w:color="auto" w:fill="auto"/>
            <w:noWrap/>
            <w:vAlign w:val="bottom"/>
            <w:hideMark/>
          </w:tcPr>
          <w:p w14:paraId="6F1CFBBC" w14:textId="77777777" w:rsidR="000B1878" w:rsidRPr="000B1878" w:rsidRDefault="000B1878" w:rsidP="000B1878">
            <w:pPr>
              <w:spacing w:after="0" w:line="240" w:lineRule="auto"/>
              <w:jc w:val="center"/>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0.255</w:t>
            </w:r>
          </w:p>
        </w:tc>
      </w:tr>
      <w:tr w:rsidR="000B1878" w:rsidRPr="000B1878" w14:paraId="59F88FD9" w14:textId="77777777" w:rsidTr="000B1878">
        <w:trPr>
          <w:trHeight w:val="276"/>
          <w:jc w:val="center"/>
        </w:trPr>
        <w:tc>
          <w:tcPr>
            <w:tcW w:w="3760" w:type="dxa"/>
            <w:gridSpan w:val="3"/>
            <w:tcBorders>
              <w:top w:val="nil"/>
              <w:left w:val="nil"/>
              <w:bottom w:val="nil"/>
              <w:right w:val="nil"/>
            </w:tcBorders>
            <w:shd w:val="clear" w:color="auto" w:fill="auto"/>
            <w:noWrap/>
            <w:vAlign w:val="bottom"/>
            <w:hideMark/>
          </w:tcPr>
          <w:p w14:paraId="7A2957CC" w14:textId="77777777" w:rsidR="000B1878" w:rsidRPr="000B1878" w:rsidRDefault="000B1878" w:rsidP="000B1878">
            <w:pPr>
              <w:spacing w:after="0" w:line="240" w:lineRule="auto"/>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Robust standard errors in parentheses</w:t>
            </w:r>
          </w:p>
        </w:tc>
        <w:tc>
          <w:tcPr>
            <w:tcW w:w="1160" w:type="dxa"/>
            <w:tcBorders>
              <w:top w:val="nil"/>
              <w:left w:val="nil"/>
              <w:bottom w:val="nil"/>
              <w:right w:val="nil"/>
            </w:tcBorders>
            <w:shd w:val="clear" w:color="auto" w:fill="auto"/>
            <w:noWrap/>
            <w:vAlign w:val="bottom"/>
            <w:hideMark/>
          </w:tcPr>
          <w:p w14:paraId="1F1A2C57" w14:textId="77777777" w:rsidR="000B1878" w:rsidRPr="000B1878" w:rsidRDefault="000B1878" w:rsidP="000B1878">
            <w:pPr>
              <w:spacing w:after="0" w:line="240" w:lineRule="auto"/>
              <w:rPr>
                <w:rFonts w:ascii="Calibri" w:eastAsia="Times New Roman" w:hAnsi="Calibri" w:cs="Calibri"/>
                <w:sz w:val="20"/>
                <w:szCs w:val="20"/>
                <w:lang w:eastAsia="en-GB"/>
              </w:rPr>
            </w:pPr>
          </w:p>
        </w:tc>
        <w:tc>
          <w:tcPr>
            <w:tcW w:w="1160" w:type="dxa"/>
            <w:tcBorders>
              <w:top w:val="nil"/>
              <w:left w:val="nil"/>
              <w:bottom w:val="nil"/>
              <w:right w:val="nil"/>
            </w:tcBorders>
            <w:shd w:val="clear" w:color="auto" w:fill="auto"/>
            <w:noWrap/>
            <w:vAlign w:val="bottom"/>
            <w:hideMark/>
          </w:tcPr>
          <w:p w14:paraId="4A23C991" w14:textId="77777777" w:rsidR="000B1878" w:rsidRPr="000B1878" w:rsidRDefault="000B1878" w:rsidP="000B1878">
            <w:pPr>
              <w:spacing w:after="0" w:line="240" w:lineRule="auto"/>
              <w:rPr>
                <w:rFonts w:eastAsia="Times New Roman" w:cs="Times New Roman"/>
                <w:sz w:val="20"/>
                <w:szCs w:val="20"/>
                <w:lang w:eastAsia="en-GB"/>
              </w:rPr>
            </w:pPr>
          </w:p>
        </w:tc>
      </w:tr>
      <w:tr w:rsidR="000B1878" w:rsidRPr="000B1878" w14:paraId="158138DE" w14:textId="77777777" w:rsidTr="000B1878">
        <w:trPr>
          <w:trHeight w:val="276"/>
          <w:jc w:val="center"/>
        </w:trPr>
        <w:tc>
          <w:tcPr>
            <w:tcW w:w="3760" w:type="dxa"/>
            <w:gridSpan w:val="3"/>
            <w:tcBorders>
              <w:top w:val="nil"/>
              <w:left w:val="nil"/>
              <w:bottom w:val="nil"/>
              <w:right w:val="nil"/>
            </w:tcBorders>
            <w:shd w:val="clear" w:color="auto" w:fill="auto"/>
            <w:noWrap/>
            <w:vAlign w:val="bottom"/>
            <w:hideMark/>
          </w:tcPr>
          <w:p w14:paraId="2FB35F4F" w14:textId="77777777" w:rsidR="000B1878" w:rsidRPr="000B1878" w:rsidRDefault="000B1878" w:rsidP="000B1878">
            <w:pPr>
              <w:spacing w:after="0" w:line="240" w:lineRule="auto"/>
              <w:rPr>
                <w:rFonts w:ascii="Calibri" w:eastAsia="Times New Roman" w:hAnsi="Calibri" w:cs="Calibri"/>
                <w:sz w:val="20"/>
                <w:szCs w:val="20"/>
                <w:lang w:eastAsia="en-GB"/>
              </w:rPr>
            </w:pPr>
            <w:r w:rsidRPr="000B1878">
              <w:rPr>
                <w:rFonts w:ascii="Calibri" w:eastAsia="Times New Roman" w:hAnsi="Calibri" w:cs="Calibri"/>
                <w:sz w:val="20"/>
                <w:szCs w:val="20"/>
                <w:lang w:eastAsia="en-GB"/>
              </w:rPr>
              <w:t>*** p&lt;0.01, ** p&lt;0.05, * p&lt;0.1</w:t>
            </w:r>
          </w:p>
        </w:tc>
        <w:tc>
          <w:tcPr>
            <w:tcW w:w="1160" w:type="dxa"/>
            <w:tcBorders>
              <w:top w:val="nil"/>
              <w:left w:val="nil"/>
              <w:bottom w:val="nil"/>
              <w:right w:val="nil"/>
            </w:tcBorders>
            <w:shd w:val="clear" w:color="auto" w:fill="auto"/>
            <w:noWrap/>
            <w:vAlign w:val="bottom"/>
            <w:hideMark/>
          </w:tcPr>
          <w:p w14:paraId="0F5C2D9F" w14:textId="77777777" w:rsidR="000B1878" w:rsidRPr="000B1878" w:rsidRDefault="000B1878" w:rsidP="000B1878">
            <w:pPr>
              <w:spacing w:after="0" w:line="240" w:lineRule="auto"/>
              <w:rPr>
                <w:rFonts w:ascii="Calibri" w:eastAsia="Times New Roman" w:hAnsi="Calibri" w:cs="Calibri"/>
                <w:sz w:val="20"/>
                <w:szCs w:val="20"/>
                <w:lang w:eastAsia="en-GB"/>
              </w:rPr>
            </w:pPr>
          </w:p>
        </w:tc>
        <w:tc>
          <w:tcPr>
            <w:tcW w:w="1160" w:type="dxa"/>
            <w:tcBorders>
              <w:top w:val="nil"/>
              <w:left w:val="nil"/>
              <w:bottom w:val="nil"/>
              <w:right w:val="nil"/>
            </w:tcBorders>
            <w:shd w:val="clear" w:color="auto" w:fill="auto"/>
            <w:noWrap/>
            <w:vAlign w:val="bottom"/>
            <w:hideMark/>
          </w:tcPr>
          <w:p w14:paraId="5E4EF105" w14:textId="77777777" w:rsidR="000B1878" w:rsidRPr="000B1878" w:rsidRDefault="000B1878" w:rsidP="000B1878">
            <w:pPr>
              <w:keepNext/>
              <w:spacing w:after="0" w:line="240" w:lineRule="auto"/>
              <w:rPr>
                <w:rFonts w:eastAsia="Times New Roman" w:cs="Times New Roman"/>
                <w:sz w:val="20"/>
                <w:szCs w:val="20"/>
                <w:lang w:eastAsia="en-GB"/>
              </w:rPr>
            </w:pPr>
          </w:p>
        </w:tc>
      </w:tr>
    </w:tbl>
    <w:p w14:paraId="196F4D48" w14:textId="77777777" w:rsidR="0036575B" w:rsidRDefault="0036575B" w:rsidP="00350D34">
      <w:pPr>
        <w:jc w:val="both"/>
      </w:pPr>
    </w:p>
    <w:p w14:paraId="5DF47236" w14:textId="77777777" w:rsidR="0036575B" w:rsidRDefault="0036575B" w:rsidP="00350D34">
      <w:pPr>
        <w:jc w:val="both"/>
      </w:pPr>
      <w:r>
        <w:t>Third hypothetical model:</w:t>
      </w:r>
    </w:p>
    <w:p w14:paraId="05CE5E28" w14:textId="77777777" w:rsidR="0036575B" w:rsidRPr="0036575B" w:rsidRDefault="0036575B" w:rsidP="0036575B">
      <w:pPr>
        <w:jc w:val="both"/>
        <w:rPr>
          <w:rFonts w:eastAsiaTheme="minorEastAsia"/>
        </w:rPr>
      </w:pPr>
      <m:oMathPara>
        <m:oMath>
          <m:r>
            <w:rPr>
              <w:rFonts w:ascii="Cambria Math" w:hAnsi="Cambria Math"/>
            </w:rPr>
            <m:t>mortality= β0+lrd×β1+lpapers×β2+Xβ3</m:t>
          </m:r>
        </m:oMath>
      </m:oMathPara>
    </w:p>
    <w:p w14:paraId="58FEE485" w14:textId="77777777" w:rsidR="005E70E5" w:rsidRDefault="005E70E5" w:rsidP="005E70E5">
      <w:pPr>
        <w:jc w:val="both"/>
        <w:rPr>
          <w:rFonts w:eastAsiaTheme="minorEastAsia"/>
        </w:rPr>
      </w:pPr>
      <w:r>
        <w:rPr>
          <w:rFonts w:eastAsiaTheme="minorEastAsia"/>
        </w:rPr>
        <w:t xml:space="preserve">We can note from table 4 below that both variables have a significant coefficient. However, the coefficient on </w:t>
      </w:r>
      <w:proofErr w:type="spellStart"/>
      <w:r>
        <w:rPr>
          <w:rFonts w:eastAsiaTheme="minorEastAsia"/>
        </w:rPr>
        <w:t>lrd</w:t>
      </w:r>
      <w:proofErr w:type="spellEnd"/>
      <w:r>
        <w:rPr>
          <w:rFonts w:eastAsiaTheme="minorEastAsia"/>
        </w:rPr>
        <w:t xml:space="preserve"> decreases in magnitude and in significance as we add more controls, while that on </w:t>
      </w:r>
      <w:proofErr w:type="spellStart"/>
      <w:r>
        <w:rPr>
          <w:rFonts w:eastAsiaTheme="minorEastAsia"/>
        </w:rPr>
        <w:t>lpapers</w:t>
      </w:r>
      <w:proofErr w:type="spellEnd"/>
      <w:r>
        <w:rPr>
          <w:rFonts w:eastAsiaTheme="minorEastAsia"/>
        </w:rPr>
        <w:t xml:space="preserve"> remains relatively unchanged. </w:t>
      </w:r>
    </w:p>
    <w:p w14:paraId="4591A0CD" w14:textId="5ABE14B1" w:rsidR="005E70E5" w:rsidRDefault="005E70E5" w:rsidP="005E70E5">
      <w:pPr>
        <w:jc w:val="both"/>
        <w:rPr>
          <w:rFonts w:eastAsiaTheme="minorEastAsia"/>
        </w:rPr>
      </w:pPr>
      <w:r>
        <w:rPr>
          <w:rFonts w:eastAsiaTheme="minorEastAsia"/>
        </w:rPr>
        <w:t xml:space="preserve">In this model, we assumed that there is no underlying mechanism affecting both </w:t>
      </w:r>
      <w:proofErr w:type="spellStart"/>
      <w:r>
        <w:rPr>
          <w:rFonts w:eastAsiaTheme="minorEastAsia"/>
        </w:rPr>
        <w:t>lrd</w:t>
      </w:r>
      <w:proofErr w:type="spellEnd"/>
      <w:r>
        <w:rPr>
          <w:rFonts w:eastAsiaTheme="minorEastAsia"/>
        </w:rPr>
        <w:t xml:space="preserve"> and </w:t>
      </w:r>
      <w:proofErr w:type="spellStart"/>
      <w:r>
        <w:rPr>
          <w:rFonts w:eastAsiaTheme="minorEastAsia"/>
        </w:rPr>
        <w:t>lpapers</w:t>
      </w:r>
      <w:proofErr w:type="spellEnd"/>
      <w:r>
        <w:rPr>
          <w:rFonts w:eastAsiaTheme="minorEastAsia"/>
        </w:rPr>
        <w:t xml:space="preserve">, which is incorrect. In fact, these two variables do not belong together in the same </w:t>
      </w:r>
      <w:proofErr w:type="spellStart"/>
      <w:proofErr w:type="gramStart"/>
      <w:r>
        <w:rPr>
          <w:rFonts w:eastAsiaTheme="minorEastAsia"/>
        </w:rPr>
        <w:t>model.</w:t>
      </w:r>
      <w:ins w:id="35" w:author="Andrea Kirchknopf" w:date="2021-06-10T10:11:00Z">
        <w:r w:rsidR="00987073">
          <w:rPr>
            <w:rFonts w:eastAsiaTheme="minorEastAsia"/>
          </w:rPr>
          <w:t>explain</w:t>
        </w:r>
      </w:ins>
      <w:proofErr w:type="spellEnd"/>
      <w:proofErr w:type="gramEnd"/>
    </w:p>
    <w:p w14:paraId="7ED2B42E" w14:textId="651C8628" w:rsidR="005E70E5" w:rsidRDefault="00987073" w:rsidP="005E70E5">
      <w:pPr>
        <w:jc w:val="both"/>
        <w:rPr>
          <w:rFonts w:eastAsiaTheme="minorEastAsia"/>
        </w:rPr>
      </w:pPr>
      <w:ins w:id="36" w:author="Andrea Kirchknopf" w:date="2021-06-10T10:11:00Z">
        <w:r>
          <w:rPr>
            <w:rFonts w:eastAsiaTheme="minorEastAsia"/>
          </w:rPr>
          <w:t>Therefore, or some</w:t>
        </w:r>
      </w:ins>
      <w:ins w:id="37" w:author="Andrea Kirchknopf" w:date="2021-06-10T10:12:00Z">
        <w:r>
          <w:rPr>
            <w:rFonts w:eastAsiaTheme="minorEastAsia"/>
          </w:rPr>
          <w:t xml:space="preserve">how link sentences/ thoughts in your paper, so that it becomes more reader friendly </w:t>
        </w:r>
      </w:ins>
      <w:r w:rsidR="005E70E5">
        <w:rPr>
          <w:rFonts w:eastAsiaTheme="minorEastAsia"/>
        </w:rPr>
        <w:t>We proceed to examine the relationship between these two variables.</w:t>
      </w:r>
    </w:p>
    <w:p w14:paraId="74575580" w14:textId="77777777" w:rsidR="005E70E5" w:rsidRDefault="005E70E5" w:rsidP="005E70E5">
      <w:pPr>
        <w:widowControl w:val="0"/>
        <w:autoSpaceDE w:val="0"/>
        <w:autoSpaceDN w:val="0"/>
        <w:adjustRightInd w:val="0"/>
        <w:spacing w:after="0" w:line="240" w:lineRule="auto"/>
        <w:rPr>
          <w:rFonts w:ascii="Garamond" w:hAnsi="Garamond"/>
          <w:sz w:val="20"/>
          <w:szCs w:val="20"/>
          <w:lang w:val="en-US"/>
        </w:rPr>
      </w:pPr>
    </w:p>
    <w:p w14:paraId="5577F507" w14:textId="77777777" w:rsidR="005E70E5" w:rsidRPr="005E70E5" w:rsidRDefault="005E70E5" w:rsidP="005E70E5">
      <w:pPr>
        <w:pStyle w:val="Caption"/>
        <w:keepNext/>
        <w:jc w:val="center"/>
        <w:rPr>
          <w:color w:val="000000" w:themeColor="text1"/>
        </w:rPr>
      </w:pPr>
      <w:r w:rsidRPr="005E70E5">
        <w:rPr>
          <w:color w:val="000000" w:themeColor="text1"/>
        </w:rPr>
        <w:t xml:space="preserve">Table </w:t>
      </w:r>
      <w:r w:rsidRPr="005E70E5">
        <w:rPr>
          <w:color w:val="000000" w:themeColor="text1"/>
        </w:rPr>
        <w:fldChar w:fldCharType="begin"/>
      </w:r>
      <w:r w:rsidRPr="005E70E5">
        <w:rPr>
          <w:color w:val="000000" w:themeColor="text1"/>
        </w:rPr>
        <w:instrText xml:space="preserve"> SEQ Table \* ARABIC </w:instrText>
      </w:r>
      <w:r w:rsidRPr="005E70E5">
        <w:rPr>
          <w:color w:val="000000" w:themeColor="text1"/>
        </w:rPr>
        <w:fldChar w:fldCharType="separate"/>
      </w:r>
      <w:r w:rsidR="00CD6055">
        <w:rPr>
          <w:noProof/>
          <w:color w:val="000000" w:themeColor="text1"/>
        </w:rPr>
        <w:t>4</w:t>
      </w:r>
      <w:r w:rsidRPr="005E70E5">
        <w:rPr>
          <w:color w:val="000000" w:themeColor="text1"/>
        </w:rPr>
        <w:fldChar w:fldCharType="end"/>
      </w:r>
      <w:r w:rsidRPr="005E70E5">
        <w:rPr>
          <w:color w:val="000000" w:themeColor="text1"/>
        </w:rPr>
        <w:t xml:space="preserve">: Correlation between </w:t>
      </w:r>
      <w:proofErr w:type="spellStart"/>
      <w:r w:rsidRPr="005E70E5">
        <w:rPr>
          <w:color w:val="000000" w:themeColor="text1"/>
        </w:rPr>
        <w:t>lrd</w:t>
      </w:r>
      <w:proofErr w:type="spellEnd"/>
      <w:r w:rsidRPr="005E70E5">
        <w:rPr>
          <w:color w:val="000000" w:themeColor="text1"/>
        </w:rPr>
        <w:t xml:space="preserve"> and </w:t>
      </w:r>
      <w:proofErr w:type="spellStart"/>
      <w:r w:rsidRPr="005E70E5">
        <w:rPr>
          <w:color w:val="000000" w:themeColor="text1"/>
        </w:rPr>
        <w:t>lpapers</w:t>
      </w:r>
      <w:proofErr w:type="spellEnd"/>
    </w:p>
    <w:tbl>
      <w:tblPr>
        <w:tblW w:w="0" w:type="auto"/>
        <w:jc w:val="center"/>
        <w:tblLayout w:type="fixed"/>
        <w:tblLook w:val="0000" w:firstRow="0" w:lastRow="0" w:firstColumn="0" w:lastColumn="0" w:noHBand="0" w:noVBand="0"/>
      </w:tblPr>
      <w:tblGrid>
        <w:gridCol w:w="1318"/>
        <w:gridCol w:w="1220"/>
        <w:gridCol w:w="1220"/>
      </w:tblGrid>
      <w:tr w:rsidR="005E70E5" w14:paraId="31D11D4F" w14:textId="77777777" w:rsidTr="005E70E5">
        <w:trPr>
          <w:jc w:val="center"/>
        </w:trPr>
        <w:tc>
          <w:tcPr>
            <w:tcW w:w="1318" w:type="dxa"/>
            <w:tcBorders>
              <w:top w:val="single" w:sz="4" w:space="0" w:color="auto"/>
              <w:left w:val="nil"/>
              <w:bottom w:val="single" w:sz="10" w:space="0" w:color="auto"/>
              <w:right w:val="nil"/>
            </w:tcBorders>
          </w:tcPr>
          <w:p w14:paraId="75FFEC2D" w14:textId="77777777" w:rsidR="005E70E5" w:rsidRDefault="005E70E5" w:rsidP="001D5D37">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Variables</w:t>
            </w:r>
          </w:p>
        </w:tc>
        <w:tc>
          <w:tcPr>
            <w:tcW w:w="1220" w:type="dxa"/>
            <w:tcBorders>
              <w:top w:val="single" w:sz="4" w:space="0" w:color="auto"/>
              <w:left w:val="nil"/>
              <w:bottom w:val="single" w:sz="10" w:space="0" w:color="auto"/>
              <w:right w:val="nil"/>
            </w:tcBorders>
          </w:tcPr>
          <w:p w14:paraId="761463FE" w14:textId="77777777" w:rsidR="005E70E5" w:rsidRDefault="005E70E5" w:rsidP="001D5D37">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 xml:space="preserve">  (1)</w:t>
            </w:r>
          </w:p>
        </w:tc>
        <w:tc>
          <w:tcPr>
            <w:tcW w:w="1220" w:type="dxa"/>
            <w:tcBorders>
              <w:top w:val="single" w:sz="4" w:space="0" w:color="auto"/>
              <w:left w:val="nil"/>
              <w:bottom w:val="single" w:sz="10" w:space="0" w:color="auto"/>
              <w:right w:val="nil"/>
            </w:tcBorders>
          </w:tcPr>
          <w:p w14:paraId="074D0BFA" w14:textId="77777777" w:rsidR="005E70E5" w:rsidRDefault="005E70E5" w:rsidP="001D5D37">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 xml:space="preserve">  (2)</w:t>
            </w:r>
          </w:p>
        </w:tc>
      </w:tr>
      <w:tr w:rsidR="005E70E5" w14:paraId="417849A4" w14:textId="77777777" w:rsidTr="005E70E5">
        <w:trPr>
          <w:gridAfter w:val="1"/>
          <w:wAfter w:w="1220" w:type="dxa"/>
          <w:jc w:val="center"/>
        </w:trPr>
        <w:tc>
          <w:tcPr>
            <w:tcW w:w="1318" w:type="dxa"/>
            <w:tcBorders>
              <w:top w:val="nil"/>
              <w:left w:val="nil"/>
              <w:bottom w:val="nil"/>
              <w:right w:val="nil"/>
            </w:tcBorders>
          </w:tcPr>
          <w:p w14:paraId="3E5E2EF9" w14:textId="77777777" w:rsidR="005E70E5" w:rsidRDefault="005E70E5" w:rsidP="001D5D37">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lastRenderedPageBreak/>
              <w:t xml:space="preserve"> (1) </w:t>
            </w:r>
            <w:proofErr w:type="spellStart"/>
            <w:r>
              <w:rPr>
                <w:rFonts w:ascii="Garamond" w:hAnsi="Garamond"/>
                <w:sz w:val="20"/>
                <w:szCs w:val="20"/>
                <w:lang w:val="en-US"/>
              </w:rPr>
              <w:t>lrd</w:t>
            </w:r>
            <w:proofErr w:type="spellEnd"/>
          </w:p>
        </w:tc>
        <w:tc>
          <w:tcPr>
            <w:tcW w:w="1220" w:type="dxa"/>
            <w:tcBorders>
              <w:top w:val="nil"/>
              <w:left w:val="nil"/>
              <w:bottom w:val="nil"/>
              <w:right w:val="nil"/>
            </w:tcBorders>
          </w:tcPr>
          <w:p w14:paraId="3E3CE70A" w14:textId="77777777" w:rsidR="005E70E5" w:rsidRDefault="005E70E5" w:rsidP="001D5D37">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1.000</w:t>
            </w:r>
          </w:p>
        </w:tc>
      </w:tr>
      <w:tr w:rsidR="005E70E5" w14:paraId="640AF0F1" w14:textId="77777777" w:rsidTr="005E70E5">
        <w:trPr>
          <w:jc w:val="center"/>
        </w:trPr>
        <w:tc>
          <w:tcPr>
            <w:tcW w:w="1318" w:type="dxa"/>
            <w:tcBorders>
              <w:top w:val="nil"/>
              <w:left w:val="nil"/>
              <w:bottom w:val="nil"/>
              <w:right w:val="nil"/>
            </w:tcBorders>
          </w:tcPr>
          <w:p w14:paraId="3EADFEB5" w14:textId="77777777" w:rsidR="005E70E5" w:rsidRDefault="005E70E5" w:rsidP="001D5D37">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(2) </w:t>
            </w:r>
            <w:proofErr w:type="spellStart"/>
            <w:r>
              <w:rPr>
                <w:rFonts w:ascii="Garamond" w:hAnsi="Garamond"/>
                <w:sz w:val="20"/>
                <w:szCs w:val="20"/>
                <w:lang w:val="en-US"/>
              </w:rPr>
              <w:t>lpapers</w:t>
            </w:r>
            <w:proofErr w:type="spellEnd"/>
          </w:p>
        </w:tc>
        <w:tc>
          <w:tcPr>
            <w:tcW w:w="1220" w:type="dxa"/>
            <w:tcBorders>
              <w:top w:val="nil"/>
              <w:left w:val="nil"/>
              <w:bottom w:val="nil"/>
              <w:right w:val="nil"/>
            </w:tcBorders>
          </w:tcPr>
          <w:p w14:paraId="34112F56" w14:textId="77777777" w:rsidR="005E70E5" w:rsidRDefault="005E70E5" w:rsidP="001D5D37">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0.792</w:t>
            </w:r>
          </w:p>
        </w:tc>
        <w:tc>
          <w:tcPr>
            <w:tcW w:w="1220" w:type="dxa"/>
            <w:tcBorders>
              <w:top w:val="nil"/>
              <w:left w:val="nil"/>
              <w:bottom w:val="nil"/>
              <w:right w:val="nil"/>
            </w:tcBorders>
          </w:tcPr>
          <w:p w14:paraId="1251B7F5" w14:textId="77777777" w:rsidR="005E70E5" w:rsidRDefault="005E70E5" w:rsidP="001D5D37">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1.000</w:t>
            </w:r>
          </w:p>
        </w:tc>
      </w:tr>
      <w:tr w:rsidR="005E70E5" w14:paraId="73A8D2B7" w14:textId="77777777" w:rsidTr="005E70E5">
        <w:trPr>
          <w:jc w:val="center"/>
        </w:trPr>
        <w:tc>
          <w:tcPr>
            <w:tcW w:w="3758" w:type="dxa"/>
            <w:gridSpan w:val="3"/>
            <w:tcBorders>
              <w:top w:val="single" w:sz="6" w:space="0" w:color="auto"/>
              <w:left w:val="nil"/>
              <w:bottom w:val="nil"/>
              <w:right w:val="nil"/>
            </w:tcBorders>
          </w:tcPr>
          <w:p w14:paraId="12CA3D92" w14:textId="77777777" w:rsidR="005E70E5" w:rsidRDefault="005E70E5" w:rsidP="001D5D37">
            <w:pPr>
              <w:widowControl w:val="0"/>
              <w:autoSpaceDE w:val="0"/>
              <w:autoSpaceDN w:val="0"/>
              <w:adjustRightInd w:val="0"/>
              <w:spacing w:after="0" w:line="240" w:lineRule="auto"/>
              <w:rPr>
                <w:rFonts w:ascii="Garamond" w:hAnsi="Garamond"/>
                <w:sz w:val="20"/>
                <w:szCs w:val="20"/>
                <w:lang w:val="en-US"/>
              </w:rPr>
            </w:pPr>
          </w:p>
        </w:tc>
      </w:tr>
    </w:tbl>
    <w:p w14:paraId="2EA8BE07" w14:textId="77777777" w:rsidR="005E70E5" w:rsidRDefault="005E70E5" w:rsidP="005E70E5">
      <w:pPr>
        <w:jc w:val="both"/>
        <w:rPr>
          <w:rFonts w:eastAsiaTheme="minorEastAsia"/>
        </w:rPr>
      </w:pPr>
    </w:p>
    <w:p w14:paraId="1A8EDCA6" w14:textId="77777777" w:rsidR="0036575B" w:rsidRDefault="0036575B" w:rsidP="0036575B">
      <w:pPr>
        <w:jc w:val="both"/>
      </w:pPr>
    </w:p>
    <w:p w14:paraId="75B3986E" w14:textId="77777777" w:rsidR="0036575B" w:rsidRDefault="0036575B" w:rsidP="00350D34">
      <w:pPr>
        <w:jc w:val="both"/>
      </w:pPr>
    </w:p>
    <w:p w14:paraId="05EBA2C9" w14:textId="77777777" w:rsidR="005E70E5" w:rsidRPr="005E70E5" w:rsidRDefault="005E70E5" w:rsidP="005E70E5">
      <w:pPr>
        <w:pStyle w:val="Caption"/>
        <w:keepNext/>
        <w:jc w:val="center"/>
        <w:rPr>
          <w:color w:val="000000" w:themeColor="text1"/>
        </w:rPr>
      </w:pPr>
      <w:r w:rsidRPr="005E70E5">
        <w:rPr>
          <w:color w:val="000000" w:themeColor="text1"/>
        </w:rPr>
        <w:t xml:space="preserve">Table </w:t>
      </w:r>
      <w:r w:rsidRPr="005E70E5">
        <w:rPr>
          <w:color w:val="000000" w:themeColor="text1"/>
        </w:rPr>
        <w:fldChar w:fldCharType="begin"/>
      </w:r>
      <w:r w:rsidRPr="005E70E5">
        <w:rPr>
          <w:color w:val="000000" w:themeColor="text1"/>
        </w:rPr>
        <w:instrText xml:space="preserve"> SEQ Table \* ARABIC </w:instrText>
      </w:r>
      <w:r w:rsidRPr="005E70E5">
        <w:rPr>
          <w:color w:val="000000" w:themeColor="text1"/>
        </w:rPr>
        <w:fldChar w:fldCharType="separate"/>
      </w:r>
      <w:r w:rsidR="00CD6055">
        <w:rPr>
          <w:noProof/>
          <w:color w:val="000000" w:themeColor="text1"/>
        </w:rPr>
        <w:t>5</w:t>
      </w:r>
      <w:r w:rsidRPr="005E70E5">
        <w:rPr>
          <w:color w:val="000000" w:themeColor="text1"/>
        </w:rPr>
        <w:fldChar w:fldCharType="end"/>
      </w:r>
      <w:r w:rsidRPr="005E70E5">
        <w:rPr>
          <w:color w:val="000000" w:themeColor="text1"/>
        </w:rPr>
        <w:t xml:space="preserve"> Including both variables in the model</w:t>
      </w:r>
    </w:p>
    <w:tbl>
      <w:tblPr>
        <w:tblW w:w="8400" w:type="dxa"/>
        <w:tblLook w:val="04A0" w:firstRow="1" w:lastRow="0" w:firstColumn="1" w:lastColumn="0" w:noHBand="0" w:noVBand="1"/>
      </w:tblPr>
      <w:tblGrid>
        <w:gridCol w:w="1440"/>
        <w:gridCol w:w="1160"/>
        <w:gridCol w:w="1160"/>
        <w:gridCol w:w="1160"/>
        <w:gridCol w:w="1160"/>
        <w:gridCol w:w="1160"/>
        <w:gridCol w:w="1160"/>
      </w:tblGrid>
      <w:tr w:rsidR="0036575B" w:rsidRPr="0036575B" w14:paraId="2B99196A" w14:textId="77777777" w:rsidTr="0036575B">
        <w:trPr>
          <w:trHeight w:val="276"/>
        </w:trPr>
        <w:tc>
          <w:tcPr>
            <w:tcW w:w="1440" w:type="dxa"/>
            <w:tcBorders>
              <w:top w:val="single" w:sz="4" w:space="0" w:color="000000"/>
              <w:left w:val="nil"/>
              <w:bottom w:val="nil"/>
              <w:right w:val="nil"/>
            </w:tcBorders>
            <w:shd w:val="clear" w:color="auto" w:fill="auto"/>
            <w:noWrap/>
            <w:vAlign w:val="bottom"/>
            <w:hideMark/>
          </w:tcPr>
          <w:p w14:paraId="3BD09F02" w14:textId="77777777" w:rsidR="0036575B" w:rsidRPr="0036575B" w:rsidRDefault="0036575B" w:rsidP="0036575B">
            <w:pPr>
              <w:spacing w:after="0" w:line="240" w:lineRule="auto"/>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 </w:t>
            </w:r>
          </w:p>
        </w:tc>
        <w:tc>
          <w:tcPr>
            <w:tcW w:w="1160" w:type="dxa"/>
            <w:tcBorders>
              <w:top w:val="single" w:sz="4" w:space="0" w:color="000000"/>
              <w:left w:val="nil"/>
              <w:bottom w:val="nil"/>
              <w:right w:val="nil"/>
            </w:tcBorders>
            <w:shd w:val="clear" w:color="auto" w:fill="auto"/>
            <w:noWrap/>
            <w:vAlign w:val="bottom"/>
            <w:hideMark/>
          </w:tcPr>
          <w:p w14:paraId="4D70ED16"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(1)</w:t>
            </w:r>
          </w:p>
        </w:tc>
        <w:tc>
          <w:tcPr>
            <w:tcW w:w="1160" w:type="dxa"/>
            <w:tcBorders>
              <w:top w:val="single" w:sz="4" w:space="0" w:color="000000"/>
              <w:left w:val="nil"/>
              <w:bottom w:val="nil"/>
              <w:right w:val="nil"/>
            </w:tcBorders>
            <w:shd w:val="clear" w:color="auto" w:fill="auto"/>
            <w:noWrap/>
            <w:vAlign w:val="bottom"/>
            <w:hideMark/>
          </w:tcPr>
          <w:p w14:paraId="00444B46"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(2)</w:t>
            </w:r>
          </w:p>
        </w:tc>
        <w:tc>
          <w:tcPr>
            <w:tcW w:w="1160" w:type="dxa"/>
            <w:tcBorders>
              <w:top w:val="single" w:sz="4" w:space="0" w:color="000000"/>
              <w:left w:val="nil"/>
              <w:bottom w:val="nil"/>
              <w:right w:val="nil"/>
            </w:tcBorders>
            <w:shd w:val="clear" w:color="auto" w:fill="auto"/>
            <w:noWrap/>
            <w:vAlign w:val="bottom"/>
            <w:hideMark/>
          </w:tcPr>
          <w:p w14:paraId="57086D95"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(3)</w:t>
            </w:r>
          </w:p>
        </w:tc>
        <w:tc>
          <w:tcPr>
            <w:tcW w:w="1160" w:type="dxa"/>
            <w:tcBorders>
              <w:top w:val="single" w:sz="4" w:space="0" w:color="000000"/>
              <w:left w:val="nil"/>
              <w:bottom w:val="nil"/>
              <w:right w:val="nil"/>
            </w:tcBorders>
            <w:shd w:val="clear" w:color="auto" w:fill="auto"/>
            <w:noWrap/>
            <w:vAlign w:val="bottom"/>
            <w:hideMark/>
          </w:tcPr>
          <w:p w14:paraId="7960CCF6"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(4)</w:t>
            </w:r>
          </w:p>
        </w:tc>
        <w:tc>
          <w:tcPr>
            <w:tcW w:w="1160" w:type="dxa"/>
            <w:tcBorders>
              <w:top w:val="single" w:sz="4" w:space="0" w:color="000000"/>
              <w:left w:val="nil"/>
              <w:bottom w:val="nil"/>
              <w:right w:val="nil"/>
            </w:tcBorders>
            <w:shd w:val="clear" w:color="auto" w:fill="auto"/>
            <w:noWrap/>
            <w:vAlign w:val="bottom"/>
            <w:hideMark/>
          </w:tcPr>
          <w:p w14:paraId="11A3EDCF"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(5)</w:t>
            </w:r>
          </w:p>
        </w:tc>
        <w:tc>
          <w:tcPr>
            <w:tcW w:w="1160" w:type="dxa"/>
            <w:tcBorders>
              <w:top w:val="single" w:sz="4" w:space="0" w:color="000000"/>
              <w:left w:val="nil"/>
              <w:bottom w:val="nil"/>
              <w:right w:val="nil"/>
            </w:tcBorders>
            <w:shd w:val="clear" w:color="auto" w:fill="auto"/>
            <w:noWrap/>
            <w:vAlign w:val="bottom"/>
            <w:hideMark/>
          </w:tcPr>
          <w:p w14:paraId="58E6DC2A"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(6)</w:t>
            </w:r>
          </w:p>
        </w:tc>
      </w:tr>
      <w:tr w:rsidR="0036575B" w:rsidRPr="0036575B" w14:paraId="0F52A0EE" w14:textId="77777777" w:rsidTr="0036575B">
        <w:trPr>
          <w:trHeight w:val="276"/>
        </w:trPr>
        <w:tc>
          <w:tcPr>
            <w:tcW w:w="1440" w:type="dxa"/>
            <w:tcBorders>
              <w:top w:val="nil"/>
              <w:left w:val="nil"/>
              <w:bottom w:val="nil"/>
              <w:right w:val="nil"/>
            </w:tcBorders>
            <w:shd w:val="clear" w:color="auto" w:fill="auto"/>
            <w:noWrap/>
            <w:vAlign w:val="bottom"/>
            <w:hideMark/>
          </w:tcPr>
          <w:p w14:paraId="2B70CF66" w14:textId="77777777" w:rsidR="0036575B" w:rsidRPr="0036575B" w:rsidRDefault="0036575B" w:rsidP="0036575B">
            <w:pPr>
              <w:spacing w:after="0" w:line="240" w:lineRule="auto"/>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VARIABLES</w:t>
            </w:r>
          </w:p>
        </w:tc>
        <w:tc>
          <w:tcPr>
            <w:tcW w:w="1160" w:type="dxa"/>
            <w:tcBorders>
              <w:top w:val="nil"/>
              <w:left w:val="nil"/>
              <w:bottom w:val="nil"/>
              <w:right w:val="nil"/>
            </w:tcBorders>
            <w:shd w:val="clear" w:color="auto" w:fill="auto"/>
            <w:noWrap/>
            <w:vAlign w:val="bottom"/>
            <w:hideMark/>
          </w:tcPr>
          <w:p w14:paraId="21D1585E"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lmortality</w:t>
            </w:r>
          </w:p>
        </w:tc>
        <w:tc>
          <w:tcPr>
            <w:tcW w:w="1160" w:type="dxa"/>
            <w:tcBorders>
              <w:top w:val="nil"/>
              <w:left w:val="nil"/>
              <w:bottom w:val="nil"/>
              <w:right w:val="nil"/>
            </w:tcBorders>
            <w:shd w:val="clear" w:color="auto" w:fill="auto"/>
            <w:noWrap/>
            <w:vAlign w:val="bottom"/>
            <w:hideMark/>
          </w:tcPr>
          <w:p w14:paraId="7737DF98"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lmortality</w:t>
            </w:r>
          </w:p>
        </w:tc>
        <w:tc>
          <w:tcPr>
            <w:tcW w:w="1160" w:type="dxa"/>
            <w:tcBorders>
              <w:top w:val="nil"/>
              <w:left w:val="nil"/>
              <w:bottom w:val="nil"/>
              <w:right w:val="nil"/>
            </w:tcBorders>
            <w:shd w:val="clear" w:color="auto" w:fill="auto"/>
            <w:noWrap/>
            <w:vAlign w:val="bottom"/>
            <w:hideMark/>
          </w:tcPr>
          <w:p w14:paraId="3589B511"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lmortality</w:t>
            </w:r>
          </w:p>
        </w:tc>
        <w:tc>
          <w:tcPr>
            <w:tcW w:w="1160" w:type="dxa"/>
            <w:tcBorders>
              <w:top w:val="nil"/>
              <w:left w:val="nil"/>
              <w:bottom w:val="nil"/>
              <w:right w:val="nil"/>
            </w:tcBorders>
            <w:shd w:val="clear" w:color="auto" w:fill="auto"/>
            <w:noWrap/>
            <w:vAlign w:val="bottom"/>
            <w:hideMark/>
          </w:tcPr>
          <w:p w14:paraId="7EF427E9"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lmortality</w:t>
            </w:r>
          </w:p>
        </w:tc>
        <w:tc>
          <w:tcPr>
            <w:tcW w:w="1160" w:type="dxa"/>
            <w:tcBorders>
              <w:top w:val="nil"/>
              <w:left w:val="nil"/>
              <w:bottom w:val="nil"/>
              <w:right w:val="nil"/>
            </w:tcBorders>
            <w:shd w:val="clear" w:color="auto" w:fill="auto"/>
            <w:noWrap/>
            <w:vAlign w:val="bottom"/>
            <w:hideMark/>
          </w:tcPr>
          <w:p w14:paraId="77AC1492"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lmortality</w:t>
            </w:r>
          </w:p>
        </w:tc>
        <w:tc>
          <w:tcPr>
            <w:tcW w:w="1160" w:type="dxa"/>
            <w:tcBorders>
              <w:top w:val="nil"/>
              <w:left w:val="nil"/>
              <w:bottom w:val="nil"/>
              <w:right w:val="nil"/>
            </w:tcBorders>
            <w:shd w:val="clear" w:color="auto" w:fill="auto"/>
            <w:noWrap/>
            <w:vAlign w:val="bottom"/>
            <w:hideMark/>
          </w:tcPr>
          <w:p w14:paraId="1F9E19DB"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lmortality</w:t>
            </w:r>
          </w:p>
        </w:tc>
      </w:tr>
      <w:tr w:rsidR="0036575B" w:rsidRPr="0036575B" w14:paraId="70DF1463" w14:textId="77777777" w:rsidTr="0036575B">
        <w:trPr>
          <w:trHeight w:val="276"/>
        </w:trPr>
        <w:tc>
          <w:tcPr>
            <w:tcW w:w="1440" w:type="dxa"/>
            <w:tcBorders>
              <w:top w:val="single" w:sz="4" w:space="0" w:color="000000"/>
              <w:left w:val="nil"/>
              <w:bottom w:val="nil"/>
              <w:right w:val="nil"/>
            </w:tcBorders>
            <w:shd w:val="clear" w:color="auto" w:fill="auto"/>
            <w:noWrap/>
            <w:vAlign w:val="bottom"/>
            <w:hideMark/>
          </w:tcPr>
          <w:p w14:paraId="6FF4910A" w14:textId="77777777" w:rsidR="0036575B" w:rsidRPr="0036575B" w:rsidRDefault="0036575B" w:rsidP="0036575B">
            <w:pPr>
              <w:spacing w:after="0" w:line="240" w:lineRule="auto"/>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 </w:t>
            </w:r>
          </w:p>
        </w:tc>
        <w:tc>
          <w:tcPr>
            <w:tcW w:w="1160" w:type="dxa"/>
            <w:tcBorders>
              <w:top w:val="single" w:sz="4" w:space="0" w:color="000000"/>
              <w:left w:val="nil"/>
              <w:bottom w:val="nil"/>
              <w:right w:val="nil"/>
            </w:tcBorders>
            <w:shd w:val="clear" w:color="auto" w:fill="auto"/>
            <w:noWrap/>
            <w:vAlign w:val="bottom"/>
            <w:hideMark/>
          </w:tcPr>
          <w:p w14:paraId="146D30E2"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 </w:t>
            </w:r>
          </w:p>
        </w:tc>
        <w:tc>
          <w:tcPr>
            <w:tcW w:w="1160" w:type="dxa"/>
            <w:tcBorders>
              <w:top w:val="single" w:sz="4" w:space="0" w:color="000000"/>
              <w:left w:val="nil"/>
              <w:bottom w:val="nil"/>
              <w:right w:val="nil"/>
            </w:tcBorders>
            <w:shd w:val="clear" w:color="auto" w:fill="auto"/>
            <w:noWrap/>
            <w:vAlign w:val="bottom"/>
            <w:hideMark/>
          </w:tcPr>
          <w:p w14:paraId="3BF91882"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 </w:t>
            </w:r>
          </w:p>
        </w:tc>
        <w:tc>
          <w:tcPr>
            <w:tcW w:w="1160" w:type="dxa"/>
            <w:tcBorders>
              <w:top w:val="single" w:sz="4" w:space="0" w:color="000000"/>
              <w:left w:val="nil"/>
              <w:bottom w:val="nil"/>
              <w:right w:val="nil"/>
            </w:tcBorders>
            <w:shd w:val="clear" w:color="auto" w:fill="auto"/>
            <w:noWrap/>
            <w:vAlign w:val="bottom"/>
            <w:hideMark/>
          </w:tcPr>
          <w:p w14:paraId="5E2DF4DD"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 </w:t>
            </w:r>
          </w:p>
        </w:tc>
        <w:tc>
          <w:tcPr>
            <w:tcW w:w="1160" w:type="dxa"/>
            <w:tcBorders>
              <w:top w:val="single" w:sz="4" w:space="0" w:color="000000"/>
              <w:left w:val="nil"/>
              <w:bottom w:val="nil"/>
              <w:right w:val="nil"/>
            </w:tcBorders>
            <w:shd w:val="clear" w:color="auto" w:fill="auto"/>
            <w:noWrap/>
            <w:vAlign w:val="bottom"/>
            <w:hideMark/>
          </w:tcPr>
          <w:p w14:paraId="2417A09F"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 </w:t>
            </w:r>
          </w:p>
        </w:tc>
        <w:tc>
          <w:tcPr>
            <w:tcW w:w="1160" w:type="dxa"/>
            <w:tcBorders>
              <w:top w:val="single" w:sz="4" w:space="0" w:color="000000"/>
              <w:left w:val="nil"/>
              <w:bottom w:val="nil"/>
              <w:right w:val="nil"/>
            </w:tcBorders>
            <w:shd w:val="clear" w:color="auto" w:fill="auto"/>
            <w:noWrap/>
            <w:vAlign w:val="bottom"/>
            <w:hideMark/>
          </w:tcPr>
          <w:p w14:paraId="3979C18A"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 </w:t>
            </w:r>
          </w:p>
        </w:tc>
        <w:tc>
          <w:tcPr>
            <w:tcW w:w="1160" w:type="dxa"/>
            <w:tcBorders>
              <w:top w:val="single" w:sz="4" w:space="0" w:color="000000"/>
              <w:left w:val="nil"/>
              <w:bottom w:val="nil"/>
              <w:right w:val="nil"/>
            </w:tcBorders>
            <w:shd w:val="clear" w:color="auto" w:fill="auto"/>
            <w:noWrap/>
            <w:vAlign w:val="bottom"/>
            <w:hideMark/>
          </w:tcPr>
          <w:p w14:paraId="0F029371"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 </w:t>
            </w:r>
          </w:p>
        </w:tc>
      </w:tr>
      <w:tr w:rsidR="0036575B" w:rsidRPr="0036575B" w14:paraId="0AFE730A" w14:textId="77777777" w:rsidTr="0036575B">
        <w:trPr>
          <w:trHeight w:val="276"/>
        </w:trPr>
        <w:tc>
          <w:tcPr>
            <w:tcW w:w="1440" w:type="dxa"/>
            <w:tcBorders>
              <w:top w:val="nil"/>
              <w:left w:val="nil"/>
              <w:bottom w:val="nil"/>
              <w:right w:val="nil"/>
            </w:tcBorders>
            <w:shd w:val="clear" w:color="auto" w:fill="auto"/>
            <w:noWrap/>
            <w:vAlign w:val="bottom"/>
            <w:hideMark/>
          </w:tcPr>
          <w:p w14:paraId="391E1EF7" w14:textId="77777777" w:rsidR="0036575B" w:rsidRPr="0036575B" w:rsidRDefault="0036575B" w:rsidP="0036575B">
            <w:pPr>
              <w:spacing w:after="0" w:line="240" w:lineRule="auto"/>
              <w:rPr>
                <w:rFonts w:ascii="Calibri" w:eastAsia="Times New Roman" w:hAnsi="Calibri" w:cs="Times New Roman"/>
                <w:sz w:val="20"/>
                <w:szCs w:val="20"/>
                <w:lang w:eastAsia="en-GB"/>
              </w:rPr>
            </w:pPr>
            <w:proofErr w:type="spellStart"/>
            <w:r w:rsidRPr="0036575B">
              <w:rPr>
                <w:rFonts w:ascii="Calibri" w:eastAsia="Times New Roman" w:hAnsi="Calibri" w:cs="Times New Roman"/>
                <w:sz w:val="20"/>
                <w:szCs w:val="20"/>
                <w:lang w:eastAsia="en-GB"/>
              </w:rPr>
              <w:t>lrd</w:t>
            </w:r>
            <w:proofErr w:type="spellEnd"/>
          </w:p>
        </w:tc>
        <w:tc>
          <w:tcPr>
            <w:tcW w:w="1160" w:type="dxa"/>
            <w:tcBorders>
              <w:top w:val="nil"/>
              <w:left w:val="nil"/>
              <w:bottom w:val="nil"/>
              <w:right w:val="nil"/>
            </w:tcBorders>
            <w:shd w:val="clear" w:color="auto" w:fill="auto"/>
            <w:noWrap/>
            <w:vAlign w:val="bottom"/>
            <w:hideMark/>
          </w:tcPr>
          <w:p w14:paraId="5396AD17"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-0.300***</w:t>
            </w:r>
          </w:p>
        </w:tc>
        <w:tc>
          <w:tcPr>
            <w:tcW w:w="1160" w:type="dxa"/>
            <w:tcBorders>
              <w:top w:val="nil"/>
              <w:left w:val="nil"/>
              <w:bottom w:val="nil"/>
              <w:right w:val="nil"/>
            </w:tcBorders>
            <w:shd w:val="clear" w:color="auto" w:fill="auto"/>
            <w:noWrap/>
            <w:vAlign w:val="bottom"/>
            <w:hideMark/>
          </w:tcPr>
          <w:p w14:paraId="567B3082"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-0.199**</w:t>
            </w:r>
          </w:p>
        </w:tc>
        <w:tc>
          <w:tcPr>
            <w:tcW w:w="1160" w:type="dxa"/>
            <w:tcBorders>
              <w:top w:val="nil"/>
              <w:left w:val="nil"/>
              <w:bottom w:val="nil"/>
              <w:right w:val="nil"/>
            </w:tcBorders>
            <w:shd w:val="clear" w:color="auto" w:fill="auto"/>
            <w:noWrap/>
            <w:vAlign w:val="bottom"/>
            <w:hideMark/>
          </w:tcPr>
          <w:p w14:paraId="4F00CD4F"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-0.229**</w:t>
            </w:r>
          </w:p>
        </w:tc>
        <w:tc>
          <w:tcPr>
            <w:tcW w:w="1160" w:type="dxa"/>
            <w:tcBorders>
              <w:top w:val="nil"/>
              <w:left w:val="nil"/>
              <w:bottom w:val="nil"/>
              <w:right w:val="nil"/>
            </w:tcBorders>
            <w:shd w:val="clear" w:color="auto" w:fill="auto"/>
            <w:noWrap/>
            <w:vAlign w:val="bottom"/>
            <w:hideMark/>
          </w:tcPr>
          <w:p w14:paraId="6CD1209F"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-0.255**</w:t>
            </w:r>
          </w:p>
        </w:tc>
        <w:tc>
          <w:tcPr>
            <w:tcW w:w="1160" w:type="dxa"/>
            <w:tcBorders>
              <w:top w:val="nil"/>
              <w:left w:val="nil"/>
              <w:bottom w:val="nil"/>
              <w:right w:val="nil"/>
            </w:tcBorders>
            <w:shd w:val="clear" w:color="auto" w:fill="auto"/>
            <w:noWrap/>
            <w:vAlign w:val="bottom"/>
            <w:hideMark/>
          </w:tcPr>
          <w:p w14:paraId="2DDD5432"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-0.174*</w:t>
            </w:r>
          </w:p>
        </w:tc>
        <w:tc>
          <w:tcPr>
            <w:tcW w:w="1160" w:type="dxa"/>
            <w:tcBorders>
              <w:top w:val="nil"/>
              <w:left w:val="nil"/>
              <w:bottom w:val="nil"/>
              <w:right w:val="nil"/>
            </w:tcBorders>
            <w:shd w:val="clear" w:color="auto" w:fill="auto"/>
            <w:noWrap/>
            <w:vAlign w:val="bottom"/>
            <w:hideMark/>
          </w:tcPr>
          <w:p w14:paraId="1EF3D350"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-0.172*</w:t>
            </w:r>
          </w:p>
        </w:tc>
      </w:tr>
      <w:tr w:rsidR="0036575B" w:rsidRPr="0036575B" w14:paraId="0403B205" w14:textId="77777777" w:rsidTr="0036575B">
        <w:trPr>
          <w:trHeight w:val="276"/>
        </w:trPr>
        <w:tc>
          <w:tcPr>
            <w:tcW w:w="1440" w:type="dxa"/>
            <w:tcBorders>
              <w:top w:val="nil"/>
              <w:left w:val="nil"/>
              <w:bottom w:val="nil"/>
              <w:right w:val="nil"/>
            </w:tcBorders>
            <w:shd w:val="clear" w:color="auto" w:fill="auto"/>
            <w:noWrap/>
            <w:vAlign w:val="bottom"/>
            <w:hideMark/>
          </w:tcPr>
          <w:p w14:paraId="5E900B57"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570FF819"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(0.0857)</w:t>
            </w:r>
          </w:p>
        </w:tc>
        <w:tc>
          <w:tcPr>
            <w:tcW w:w="1160" w:type="dxa"/>
            <w:tcBorders>
              <w:top w:val="nil"/>
              <w:left w:val="nil"/>
              <w:bottom w:val="nil"/>
              <w:right w:val="nil"/>
            </w:tcBorders>
            <w:shd w:val="clear" w:color="auto" w:fill="auto"/>
            <w:noWrap/>
            <w:vAlign w:val="bottom"/>
            <w:hideMark/>
          </w:tcPr>
          <w:p w14:paraId="1AADBBB7"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(0.0903)</w:t>
            </w:r>
          </w:p>
        </w:tc>
        <w:tc>
          <w:tcPr>
            <w:tcW w:w="1160" w:type="dxa"/>
            <w:tcBorders>
              <w:top w:val="nil"/>
              <w:left w:val="nil"/>
              <w:bottom w:val="nil"/>
              <w:right w:val="nil"/>
            </w:tcBorders>
            <w:shd w:val="clear" w:color="auto" w:fill="auto"/>
            <w:noWrap/>
            <w:vAlign w:val="bottom"/>
            <w:hideMark/>
          </w:tcPr>
          <w:p w14:paraId="16070CC9"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(0.0904)</w:t>
            </w:r>
          </w:p>
        </w:tc>
        <w:tc>
          <w:tcPr>
            <w:tcW w:w="1160" w:type="dxa"/>
            <w:tcBorders>
              <w:top w:val="nil"/>
              <w:left w:val="nil"/>
              <w:bottom w:val="nil"/>
              <w:right w:val="nil"/>
            </w:tcBorders>
            <w:shd w:val="clear" w:color="auto" w:fill="auto"/>
            <w:noWrap/>
            <w:vAlign w:val="bottom"/>
            <w:hideMark/>
          </w:tcPr>
          <w:p w14:paraId="2782426E"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(0.120)</w:t>
            </w:r>
          </w:p>
        </w:tc>
        <w:tc>
          <w:tcPr>
            <w:tcW w:w="1160" w:type="dxa"/>
            <w:tcBorders>
              <w:top w:val="nil"/>
              <w:left w:val="nil"/>
              <w:bottom w:val="nil"/>
              <w:right w:val="nil"/>
            </w:tcBorders>
            <w:shd w:val="clear" w:color="auto" w:fill="auto"/>
            <w:noWrap/>
            <w:vAlign w:val="bottom"/>
            <w:hideMark/>
          </w:tcPr>
          <w:p w14:paraId="4B3B2D68"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(0.0973)</w:t>
            </w:r>
          </w:p>
        </w:tc>
        <w:tc>
          <w:tcPr>
            <w:tcW w:w="1160" w:type="dxa"/>
            <w:tcBorders>
              <w:top w:val="nil"/>
              <w:left w:val="nil"/>
              <w:bottom w:val="nil"/>
              <w:right w:val="nil"/>
            </w:tcBorders>
            <w:shd w:val="clear" w:color="auto" w:fill="auto"/>
            <w:noWrap/>
            <w:vAlign w:val="bottom"/>
            <w:hideMark/>
          </w:tcPr>
          <w:p w14:paraId="3849D882"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(0.0979)</w:t>
            </w:r>
          </w:p>
        </w:tc>
      </w:tr>
      <w:tr w:rsidR="0036575B" w:rsidRPr="0036575B" w14:paraId="285E071A" w14:textId="77777777" w:rsidTr="0036575B">
        <w:trPr>
          <w:trHeight w:val="276"/>
        </w:trPr>
        <w:tc>
          <w:tcPr>
            <w:tcW w:w="1440" w:type="dxa"/>
            <w:tcBorders>
              <w:top w:val="nil"/>
              <w:left w:val="nil"/>
              <w:bottom w:val="nil"/>
              <w:right w:val="nil"/>
            </w:tcBorders>
            <w:shd w:val="clear" w:color="auto" w:fill="auto"/>
            <w:noWrap/>
            <w:vAlign w:val="bottom"/>
            <w:hideMark/>
          </w:tcPr>
          <w:p w14:paraId="1CD12589" w14:textId="77777777" w:rsidR="0036575B" w:rsidRPr="0036575B" w:rsidRDefault="0036575B" w:rsidP="0036575B">
            <w:pPr>
              <w:spacing w:after="0" w:line="240" w:lineRule="auto"/>
              <w:rPr>
                <w:rFonts w:ascii="Calibri" w:eastAsia="Times New Roman" w:hAnsi="Calibri" w:cs="Times New Roman"/>
                <w:sz w:val="20"/>
                <w:szCs w:val="20"/>
                <w:lang w:eastAsia="en-GB"/>
              </w:rPr>
            </w:pPr>
            <w:proofErr w:type="spellStart"/>
            <w:r w:rsidRPr="0036575B">
              <w:rPr>
                <w:rFonts w:ascii="Calibri" w:eastAsia="Times New Roman" w:hAnsi="Calibri" w:cs="Times New Roman"/>
                <w:sz w:val="20"/>
                <w:szCs w:val="20"/>
                <w:lang w:eastAsia="en-GB"/>
              </w:rPr>
              <w:t>lpapers</w:t>
            </w:r>
            <w:proofErr w:type="spellEnd"/>
          </w:p>
        </w:tc>
        <w:tc>
          <w:tcPr>
            <w:tcW w:w="1160" w:type="dxa"/>
            <w:tcBorders>
              <w:top w:val="nil"/>
              <w:left w:val="nil"/>
              <w:bottom w:val="nil"/>
              <w:right w:val="nil"/>
            </w:tcBorders>
            <w:shd w:val="clear" w:color="auto" w:fill="auto"/>
            <w:noWrap/>
            <w:vAlign w:val="bottom"/>
            <w:hideMark/>
          </w:tcPr>
          <w:p w14:paraId="1E99C9B2"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0.159***</w:t>
            </w:r>
          </w:p>
        </w:tc>
        <w:tc>
          <w:tcPr>
            <w:tcW w:w="1160" w:type="dxa"/>
            <w:tcBorders>
              <w:top w:val="nil"/>
              <w:left w:val="nil"/>
              <w:bottom w:val="nil"/>
              <w:right w:val="nil"/>
            </w:tcBorders>
            <w:shd w:val="clear" w:color="auto" w:fill="auto"/>
            <w:noWrap/>
            <w:vAlign w:val="bottom"/>
            <w:hideMark/>
          </w:tcPr>
          <w:p w14:paraId="0CDB6BBD"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0.158***</w:t>
            </w:r>
          </w:p>
        </w:tc>
        <w:tc>
          <w:tcPr>
            <w:tcW w:w="1160" w:type="dxa"/>
            <w:tcBorders>
              <w:top w:val="nil"/>
              <w:left w:val="nil"/>
              <w:bottom w:val="nil"/>
              <w:right w:val="nil"/>
            </w:tcBorders>
            <w:shd w:val="clear" w:color="auto" w:fill="auto"/>
            <w:noWrap/>
            <w:vAlign w:val="bottom"/>
            <w:hideMark/>
          </w:tcPr>
          <w:p w14:paraId="58C0DC5E"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0.150***</w:t>
            </w:r>
          </w:p>
        </w:tc>
        <w:tc>
          <w:tcPr>
            <w:tcW w:w="1160" w:type="dxa"/>
            <w:tcBorders>
              <w:top w:val="nil"/>
              <w:left w:val="nil"/>
              <w:bottom w:val="nil"/>
              <w:right w:val="nil"/>
            </w:tcBorders>
            <w:shd w:val="clear" w:color="auto" w:fill="auto"/>
            <w:noWrap/>
            <w:vAlign w:val="bottom"/>
            <w:hideMark/>
          </w:tcPr>
          <w:p w14:paraId="79D2F084"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0.156***</w:t>
            </w:r>
          </w:p>
        </w:tc>
        <w:tc>
          <w:tcPr>
            <w:tcW w:w="1160" w:type="dxa"/>
            <w:tcBorders>
              <w:top w:val="nil"/>
              <w:left w:val="nil"/>
              <w:bottom w:val="nil"/>
              <w:right w:val="nil"/>
            </w:tcBorders>
            <w:shd w:val="clear" w:color="auto" w:fill="auto"/>
            <w:noWrap/>
            <w:vAlign w:val="bottom"/>
            <w:hideMark/>
          </w:tcPr>
          <w:p w14:paraId="2C61E726"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0.161***</w:t>
            </w:r>
          </w:p>
        </w:tc>
        <w:tc>
          <w:tcPr>
            <w:tcW w:w="1160" w:type="dxa"/>
            <w:tcBorders>
              <w:top w:val="nil"/>
              <w:left w:val="nil"/>
              <w:bottom w:val="nil"/>
              <w:right w:val="nil"/>
            </w:tcBorders>
            <w:shd w:val="clear" w:color="auto" w:fill="auto"/>
            <w:noWrap/>
            <w:vAlign w:val="bottom"/>
            <w:hideMark/>
          </w:tcPr>
          <w:p w14:paraId="42ED658F"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0.163***</w:t>
            </w:r>
          </w:p>
        </w:tc>
      </w:tr>
      <w:tr w:rsidR="0036575B" w:rsidRPr="0036575B" w14:paraId="3C981ED9" w14:textId="77777777" w:rsidTr="0036575B">
        <w:trPr>
          <w:trHeight w:val="276"/>
        </w:trPr>
        <w:tc>
          <w:tcPr>
            <w:tcW w:w="1440" w:type="dxa"/>
            <w:tcBorders>
              <w:top w:val="nil"/>
              <w:left w:val="nil"/>
              <w:bottom w:val="nil"/>
              <w:right w:val="nil"/>
            </w:tcBorders>
            <w:shd w:val="clear" w:color="auto" w:fill="auto"/>
            <w:noWrap/>
            <w:vAlign w:val="bottom"/>
            <w:hideMark/>
          </w:tcPr>
          <w:p w14:paraId="3A43365B"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3F890698"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(0.0439)</w:t>
            </w:r>
          </w:p>
        </w:tc>
        <w:tc>
          <w:tcPr>
            <w:tcW w:w="1160" w:type="dxa"/>
            <w:tcBorders>
              <w:top w:val="nil"/>
              <w:left w:val="nil"/>
              <w:bottom w:val="nil"/>
              <w:right w:val="nil"/>
            </w:tcBorders>
            <w:shd w:val="clear" w:color="auto" w:fill="auto"/>
            <w:noWrap/>
            <w:vAlign w:val="bottom"/>
            <w:hideMark/>
          </w:tcPr>
          <w:p w14:paraId="06CEBE47"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(0.0435)</w:t>
            </w:r>
          </w:p>
        </w:tc>
        <w:tc>
          <w:tcPr>
            <w:tcW w:w="1160" w:type="dxa"/>
            <w:tcBorders>
              <w:top w:val="nil"/>
              <w:left w:val="nil"/>
              <w:bottom w:val="nil"/>
              <w:right w:val="nil"/>
            </w:tcBorders>
            <w:shd w:val="clear" w:color="auto" w:fill="auto"/>
            <w:noWrap/>
            <w:vAlign w:val="bottom"/>
            <w:hideMark/>
          </w:tcPr>
          <w:p w14:paraId="44666117"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(0.0435)</w:t>
            </w:r>
          </w:p>
        </w:tc>
        <w:tc>
          <w:tcPr>
            <w:tcW w:w="1160" w:type="dxa"/>
            <w:tcBorders>
              <w:top w:val="nil"/>
              <w:left w:val="nil"/>
              <w:bottom w:val="nil"/>
              <w:right w:val="nil"/>
            </w:tcBorders>
            <w:shd w:val="clear" w:color="auto" w:fill="auto"/>
            <w:noWrap/>
            <w:vAlign w:val="bottom"/>
            <w:hideMark/>
          </w:tcPr>
          <w:p w14:paraId="26A78B25"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(0.0449)</w:t>
            </w:r>
          </w:p>
        </w:tc>
        <w:tc>
          <w:tcPr>
            <w:tcW w:w="1160" w:type="dxa"/>
            <w:tcBorders>
              <w:top w:val="nil"/>
              <w:left w:val="nil"/>
              <w:bottom w:val="nil"/>
              <w:right w:val="nil"/>
            </w:tcBorders>
            <w:shd w:val="clear" w:color="auto" w:fill="auto"/>
            <w:noWrap/>
            <w:vAlign w:val="bottom"/>
            <w:hideMark/>
          </w:tcPr>
          <w:p w14:paraId="0491D17A"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(0.0415)</w:t>
            </w:r>
          </w:p>
        </w:tc>
        <w:tc>
          <w:tcPr>
            <w:tcW w:w="1160" w:type="dxa"/>
            <w:tcBorders>
              <w:top w:val="nil"/>
              <w:left w:val="nil"/>
              <w:bottom w:val="nil"/>
              <w:right w:val="nil"/>
            </w:tcBorders>
            <w:shd w:val="clear" w:color="auto" w:fill="auto"/>
            <w:noWrap/>
            <w:vAlign w:val="bottom"/>
            <w:hideMark/>
          </w:tcPr>
          <w:p w14:paraId="691DF049"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(0.0407)</w:t>
            </w:r>
          </w:p>
        </w:tc>
      </w:tr>
      <w:tr w:rsidR="0036575B" w:rsidRPr="0036575B" w14:paraId="2EBFAAFA" w14:textId="77777777" w:rsidTr="0036575B">
        <w:trPr>
          <w:trHeight w:val="276"/>
        </w:trPr>
        <w:tc>
          <w:tcPr>
            <w:tcW w:w="1440" w:type="dxa"/>
            <w:tcBorders>
              <w:top w:val="nil"/>
              <w:left w:val="nil"/>
              <w:bottom w:val="nil"/>
              <w:right w:val="nil"/>
            </w:tcBorders>
            <w:shd w:val="clear" w:color="auto" w:fill="auto"/>
            <w:noWrap/>
            <w:vAlign w:val="bottom"/>
            <w:hideMark/>
          </w:tcPr>
          <w:p w14:paraId="32E44E1D" w14:textId="77777777" w:rsidR="0036575B" w:rsidRPr="0036575B" w:rsidRDefault="0036575B" w:rsidP="0036575B">
            <w:pPr>
              <w:spacing w:after="0" w:line="240" w:lineRule="auto"/>
              <w:rPr>
                <w:rFonts w:ascii="Calibri" w:eastAsia="Times New Roman" w:hAnsi="Calibri" w:cs="Times New Roman"/>
                <w:sz w:val="20"/>
                <w:szCs w:val="20"/>
                <w:lang w:eastAsia="en-GB"/>
              </w:rPr>
            </w:pPr>
            <w:proofErr w:type="spellStart"/>
            <w:r w:rsidRPr="0036575B">
              <w:rPr>
                <w:rFonts w:ascii="Calibri" w:eastAsia="Times New Roman" w:hAnsi="Calibri" w:cs="Times New Roman"/>
                <w:sz w:val="20"/>
                <w:szCs w:val="20"/>
                <w:lang w:eastAsia="en-GB"/>
              </w:rPr>
              <w:t>lGDPPC</w:t>
            </w:r>
            <w:proofErr w:type="spellEnd"/>
          </w:p>
        </w:tc>
        <w:tc>
          <w:tcPr>
            <w:tcW w:w="1160" w:type="dxa"/>
            <w:tcBorders>
              <w:top w:val="nil"/>
              <w:left w:val="nil"/>
              <w:bottom w:val="nil"/>
              <w:right w:val="nil"/>
            </w:tcBorders>
            <w:shd w:val="clear" w:color="auto" w:fill="auto"/>
            <w:noWrap/>
            <w:vAlign w:val="bottom"/>
            <w:hideMark/>
          </w:tcPr>
          <w:p w14:paraId="7B957BDC" w14:textId="77777777" w:rsidR="0036575B" w:rsidRPr="0036575B" w:rsidRDefault="0036575B" w:rsidP="0036575B">
            <w:pPr>
              <w:spacing w:after="0" w:line="240" w:lineRule="auto"/>
              <w:rPr>
                <w:rFonts w:ascii="Calibri" w:eastAsia="Times New Roman" w:hAnsi="Calibri"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30BD9225"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-0.176</w:t>
            </w:r>
          </w:p>
        </w:tc>
        <w:tc>
          <w:tcPr>
            <w:tcW w:w="1160" w:type="dxa"/>
            <w:tcBorders>
              <w:top w:val="nil"/>
              <w:left w:val="nil"/>
              <w:bottom w:val="nil"/>
              <w:right w:val="nil"/>
            </w:tcBorders>
            <w:shd w:val="clear" w:color="auto" w:fill="auto"/>
            <w:noWrap/>
            <w:vAlign w:val="bottom"/>
            <w:hideMark/>
          </w:tcPr>
          <w:p w14:paraId="739C6C95"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-0.326**</w:t>
            </w:r>
          </w:p>
        </w:tc>
        <w:tc>
          <w:tcPr>
            <w:tcW w:w="1160" w:type="dxa"/>
            <w:tcBorders>
              <w:top w:val="nil"/>
              <w:left w:val="nil"/>
              <w:bottom w:val="nil"/>
              <w:right w:val="nil"/>
            </w:tcBorders>
            <w:shd w:val="clear" w:color="auto" w:fill="auto"/>
            <w:noWrap/>
            <w:vAlign w:val="bottom"/>
            <w:hideMark/>
          </w:tcPr>
          <w:p w14:paraId="52FE737C"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-0.385*</w:t>
            </w:r>
          </w:p>
        </w:tc>
        <w:tc>
          <w:tcPr>
            <w:tcW w:w="1160" w:type="dxa"/>
            <w:tcBorders>
              <w:top w:val="nil"/>
              <w:left w:val="nil"/>
              <w:bottom w:val="nil"/>
              <w:right w:val="nil"/>
            </w:tcBorders>
            <w:shd w:val="clear" w:color="auto" w:fill="auto"/>
            <w:noWrap/>
            <w:vAlign w:val="bottom"/>
            <w:hideMark/>
          </w:tcPr>
          <w:p w14:paraId="06A1307F"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-0.630**</w:t>
            </w:r>
          </w:p>
        </w:tc>
        <w:tc>
          <w:tcPr>
            <w:tcW w:w="1160" w:type="dxa"/>
            <w:tcBorders>
              <w:top w:val="nil"/>
              <w:left w:val="nil"/>
              <w:bottom w:val="nil"/>
              <w:right w:val="nil"/>
            </w:tcBorders>
            <w:shd w:val="clear" w:color="auto" w:fill="auto"/>
            <w:noWrap/>
            <w:vAlign w:val="bottom"/>
            <w:hideMark/>
          </w:tcPr>
          <w:p w14:paraId="70CE2072"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-0.611**</w:t>
            </w:r>
          </w:p>
        </w:tc>
      </w:tr>
      <w:tr w:rsidR="0036575B" w:rsidRPr="0036575B" w14:paraId="29F059CB" w14:textId="77777777" w:rsidTr="0036575B">
        <w:trPr>
          <w:trHeight w:val="276"/>
        </w:trPr>
        <w:tc>
          <w:tcPr>
            <w:tcW w:w="1440" w:type="dxa"/>
            <w:tcBorders>
              <w:top w:val="nil"/>
              <w:left w:val="nil"/>
              <w:bottom w:val="nil"/>
              <w:right w:val="nil"/>
            </w:tcBorders>
            <w:shd w:val="clear" w:color="auto" w:fill="auto"/>
            <w:noWrap/>
            <w:vAlign w:val="bottom"/>
            <w:hideMark/>
          </w:tcPr>
          <w:p w14:paraId="0A0F1283"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7F45EF52" w14:textId="77777777" w:rsidR="0036575B" w:rsidRPr="0036575B" w:rsidRDefault="0036575B" w:rsidP="0036575B">
            <w:pPr>
              <w:spacing w:after="0" w:line="240" w:lineRule="auto"/>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38FB24C9"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(0.111)</w:t>
            </w:r>
          </w:p>
        </w:tc>
        <w:tc>
          <w:tcPr>
            <w:tcW w:w="1160" w:type="dxa"/>
            <w:tcBorders>
              <w:top w:val="nil"/>
              <w:left w:val="nil"/>
              <w:bottom w:val="nil"/>
              <w:right w:val="nil"/>
            </w:tcBorders>
            <w:shd w:val="clear" w:color="auto" w:fill="auto"/>
            <w:noWrap/>
            <w:vAlign w:val="bottom"/>
            <w:hideMark/>
          </w:tcPr>
          <w:p w14:paraId="15BF0093"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(0.139)</w:t>
            </w:r>
          </w:p>
        </w:tc>
        <w:tc>
          <w:tcPr>
            <w:tcW w:w="1160" w:type="dxa"/>
            <w:tcBorders>
              <w:top w:val="nil"/>
              <w:left w:val="nil"/>
              <w:bottom w:val="nil"/>
              <w:right w:val="nil"/>
            </w:tcBorders>
            <w:shd w:val="clear" w:color="auto" w:fill="auto"/>
            <w:noWrap/>
            <w:vAlign w:val="bottom"/>
            <w:hideMark/>
          </w:tcPr>
          <w:p w14:paraId="5B85BACD"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(0.217)</w:t>
            </w:r>
          </w:p>
        </w:tc>
        <w:tc>
          <w:tcPr>
            <w:tcW w:w="1160" w:type="dxa"/>
            <w:tcBorders>
              <w:top w:val="nil"/>
              <w:left w:val="nil"/>
              <w:bottom w:val="nil"/>
              <w:right w:val="nil"/>
            </w:tcBorders>
            <w:shd w:val="clear" w:color="auto" w:fill="auto"/>
            <w:noWrap/>
            <w:vAlign w:val="bottom"/>
            <w:hideMark/>
          </w:tcPr>
          <w:p w14:paraId="345C3B8A"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(0.250)</w:t>
            </w:r>
          </w:p>
        </w:tc>
        <w:tc>
          <w:tcPr>
            <w:tcW w:w="1160" w:type="dxa"/>
            <w:tcBorders>
              <w:top w:val="nil"/>
              <w:left w:val="nil"/>
              <w:bottom w:val="nil"/>
              <w:right w:val="nil"/>
            </w:tcBorders>
            <w:shd w:val="clear" w:color="auto" w:fill="auto"/>
            <w:noWrap/>
            <w:vAlign w:val="bottom"/>
            <w:hideMark/>
          </w:tcPr>
          <w:p w14:paraId="5164FAA5"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(0.270)</w:t>
            </w:r>
          </w:p>
        </w:tc>
      </w:tr>
      <w:tr w:rsidR="0036575B" w:rsidRPr="0036575B" w14:paraId="0496C781" w14:textId="77777777" w:rsidTr="0036575B">
        <w:trPr>
          <w:trHeight w:val="276"/>
        </w:trPr>
        <w:tc>
          <w:tcPr>
            <w:tcW w:w="1440" w:type="dxa"/>
            <w:tcBorders>
              <w:top w:val="nil"/>
              <w:left w:val="nil"/>
              <w:bottom w:val="nil"/>
              <w:right w:val="nil"/>
            </w:tcBorders>
            <w:shd w:val="clear" w:color="auto" w:fill="auto"/>
            <w:noWrap/>
            <w:vAlign w:val="bottom"/>
            <w:hideMark/>
          </w:tcPr>
          <w:p w14:paraId="04B19006" w14:textId="77777777" w:rsidR="0036575B" w:rsidRPr="0036575B" w:rsidRDefault="0036575B" w:rsidP="0036575B">
            <w:pPr>
              <w:spacing w:after="0" w:line="240" w:lineRule="auto"/>
              <w:rPr>
                <w:rFonts w:ascii="Calibri" w:eastAsia="Times New Roman" w:hAnsi="Calibri" w:cs="Times New Roman"/>
                <w:sz w:val="20"/>
                <w:szCs w:val="20"/>
                <w:lang w:eastAsia="en-GB"/>
              </w:rPr>
            </w:pPr>
            <w:proofErr w:type="spellStart"/>
            <w:r w:rsidRPr="0036575B">
              <w:rPr>
                <w:rFonts w:ascii="Calibri" w:eastAsia="Times New Roman" w:hAnsi="Calibri" w:cs="Times New Roman"/>
                <w:sz w:val="20"/>
                <w:szCs w:val="20"/>
                <w:lang w:eastAsia="en-GB"/>
              </w:rPr>
              <w:t>m_age</w:t>
            </w:r>
            <w:proofErr w:type="spellEnd"/>
          </w:p>
        </w:tc>
        <w:tc>
          <w:tcPr>
            <w:tcW w:w="1160" w:type="dxa"/>
            <w:tcBorders>
              <w:top w:val="nil"/>
              <w:left w:val="nil"/>
              <w:bottom w:val="nil"/>
              <w:right w:val="nil"/>
            </w:tcBorders>
            <w:shd w:val="clear" w:color="auto" w:fill="auto"/>
            <w:noWrap/>
            <w:vAlign w:val="bottom"/>
            <w:hideMark/>
          </w:tcPr>
          <w:p w14:paraId="2AEEF067" w14:textId="77777777" w:rsidR="0036575B" w:rsidRPr="0036575B" w:rsidRDefault="0036575B" w:rsidP="0036575B">
            <w:pPr>
              <w:spacing w:after="0" w:line="240" w:lineRule="auto"/>
              <w:rPr>
                <w:rFonts w:ascii="Calibri" w:eastAsia="Times New Roman" w:hAnsi="Calibri"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2B895811" w14:textId="77777777" w:rsidR="0036575B" w:rsidRPr="0036575B" w:rsidRDefault="0036575B" w:rsidP="0036575B">
            <w:pPr>
              <w:spacing w:after="0" w:line="240" w:lineRule="auto"/>
              <w:jc w:val="center"/>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4F0443F0"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0.0379*</w:t>
            </w:r>
          </w:p>
        </w:tc>
        <w:tc>
          <w:tcPr>
            <w:tcW w:w="1160" w:type="dxa"/>
            <w:tcBorders>
              <w:top w:val="nil"/>
              <w:left w:val="nil"/>
              <w:bottom w:val="nil"/>
              <w:right w:val="nil"/>
            </w:tcBorders>
            <w:shd w:val="clear" w:color="auto" w:fill="auto"/>
            <w:noWrap/>
            <w:vAlign w:val="bottom"/>
            <w:hideMark/>
          </w:tcPr>
          <w:p w14:paraId="71AF3E21"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0.0325*</w:t>
            </w:r>
          </w:p>
        </w:tc>
        <w:tc>
          <w:tcPr>
            <w:tcW w:w="1160" w:type="dxa"/>
            <w:tcBorders>
              <w:top w:val="nil"/>
              <w:left w:val="nil"/>
              <w:bottom w:val="nil"/>
              <w:right w:val="nil"/>
            </w:tcBorders>
            <w:shd w:val="clear" w:color="auto" w:fill="auto"/>
            <w:noWrap/>
            <w:vAlign w:val="bottom"/>
            <w:hideMark/>
          </w:tcPr>
          <w:p w14:paraId="6AEF6010"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0.0394*</w:t>
            </w:r>
          </w:p>
        </w:tc>
        <w:tc>
          <w:tcPr>
            <w:tcW w:w="1160" w:type="dxa"/>
            <w:tcBorders>
              <w:top w:val="nil"/>
              <w:left w:val="nil"/>
              <w:bottom w:val="nil"/>
              <w:right w:val="nil"/>
            </w:tcBorders>
            <w:shd w:val="clear" w:color="auto" w:fill="auto"/>
            <w:noWrap/>
            <w:vAlign w:val="bottom"/>
            <w:hideMark/>
          </w:tcPr>
          <w:p w14:paraId="7C452B30"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0.0381*</w:t>
            </w:r>
          </w:p>
        </w:tc>
      </w:tr>
      <w:tr w:rsidR="0036575B" w:rsidRPr="0036575B" w14:paraId="24BC8528" w14:textId="77777777" w:rsidTr="0036575B">
        <w:trPr>
          <w:trHeight w:val="276"/>
        </w:trPr>
        <w:tc>
          <w:tcPr>
            <w:tcW w:w="1440" w:type="dxa"/>
            <w:tcBorders>
              <w:top w:val="nil"/>
              <w:left w:val="nil"/>
              <w:bottom w:val="nil"/>
              <w:right w:val="nil"/>
            </w:tcBorders>
            <w:shd w:val="clear" w:color="auto" w:fill="auto"/>
            <w:noWrap/>
            <w:vAlign w:val="bottom"/>
            <w:hideMark/>
          </w:tcPr>
          <w:p w14:paraId="2770451B"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1917DADA" w14:textId="77777777" w:rsidR="0036575B" w:rsidRPr="0036575B" w:rsidRDefault="0036575B" w:rsidP="0036575B">
            <w:pPr>
              <w:spacing w:after="0" w:line="240" w:lineRule="auto"/>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43339FF5" w14:textId="77777777" w:rsidR="0036575B" w:rsidRPr="0036575B" w:rsidRDefault="0036575B" w:rsidP="0036575B">
            <w:pPr>
              <w:spacing w:after="0" w:line="240" w:lineRule="auto"/>
              <w:jc w:val="center"/>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2E8C4DC6"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(0.0194)</w:t>
            </w:r>
          </w:p>
        </w:tc>
        <w:tc>
          <w:tcPr>
            <w:tcW w:w="1160" w:type="dxa"/>
            <w:tcBorders>
              <w:top w:val="nil"/>
              <w:left w:val="nil"/>
              <w:bottom w:val="nil"/>
              <w:right w:val="nil"/>
            </w:tcBorders>
            <w:shd w:val="clear" w:color="auto" w:fill="auto"/>
            <w:noWrap/>
            <w:vAlign w:val="bottom"/>
            <w:hideMark/>
          </w:tcPr>
          <w:p w14:paraId="5790819D"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(0.0193)</w:t>
            </w:r>
          </w:p>
        </w:tc>
        <w:tc>
          <w:tcPr>
            <w:tcW w:w="1160" w:type="dxa"/>
            <w:tcBorders>
              <w:top w:val="nil"/>
              <w:left w:val="nil"/>
              <w:bottom w:val="nil"/>
              <w:right w:val="nil"/>
            </w:tcBorders>
            <w:shd w:val="clear" w:color="auto" w:fill="auto"/>
            <w:noWrap/>
            <w:vAlign w:val="bottom"/>
            <w:hideMark/>
          </w:tcPr>
          <w:p w14:paraId="5DC95853"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(0.0200)</w:t>
            </w:r>
          </w:p>
        </w:tc>
        <w:tc>
          <w:tcPr>
            <w:tcW w:w="1160" w:type="dxa"/>
            <w:tcBorders>
              <w:top w:val="nil"/>
              <w:left w:val="nil"/>
              <w:bottom w:val="nil"/>
              <w:right w:val="nil"/>
            </w:tcBorders>
            <w:shd w:val="clear" w:color="auto" w:fill="auto"/>
            <w:noWrap/>
            <w:vAlign w:val="bottom"/>
            <w:hideMark/>
          </w:tcPr>
          <w:p w14:paraId="104E3E66"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(0.0206)</w:t>
            </w:r>
          </w:p>
        </w:tc>
      </w:tr>
      <w:tr w:rsidR="0036575B" w:rsidRPr="0036575B" w14:paraId="4B5ABE1E" w14:textId="77777777" w:rsidTr="0036575B">
        <w:trPr>
          <w:trHeight w:val="276"/>
        </w:trPr>
        <w:tc>
          <w:tcPr>
            <w:tcW w:w="1440" w:type="dxa"/>
            <w:tcBorders>
              <w:top w:val="nil"/>
              <w:left w:val="nil"/>
              <w:bottom w:val="nil"/>
              <w:right w:val="nil"/>
            </w:tcBorders>
            <w:shd w:val="clear" w:color="auto" w:fill="auto"/>
            <w:noWrap/>
            <w:vAlign w:val="bottom"/>
            <w:hideMark/>
          </w:tcPr>
          <w:p w14:paraId="6F4D088D" w14:textId="77777777" w:rsidR="0036575B" w:rsidRPr="0036575B" w:rsidRDefault="0036575B" w:rsidP="0036575B">
            <w:pPr>
              <w:spacing w:after="0" w:line="240" w:lineRule="auto"/>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HAQ</w:t>
            </w:r>
          </w:p>
        </w:tc>
        <w:tc>
          <w:tcPr>
            <w:tcW w:w="1160" w:type="dxa"/>
            <w:tcBorders>
              <w:top w:val="nil"/>
              <w:left w:val="nil"/>
              <w:bottom w:val="nil"/>
              <w:right w:val="nil"/>
            </w:tcBorders>
            <w:shd w:val="clear" w:color="auto" w:fill="auto"/>
            <w:noWrap/>
            <w:vAlign w:val="bottom"/>
            <w:hideMark/>
          </w:tcPr>
          <w:p w14:paraId="794DEBD3" w14:textId="77777777" w:rsidR="0036575B" w:rsidRPr="0036575B" w:rsidRDefault="0036575B" w:rsidP="0036575B">
            <w:pPr>
              <w:spacing w:after="0" w:line="240" w:lineRule="auto"/>
              <w:rPr>
                <w:rFonts w:ascii="Calibri" w:eastAsia="Times New Roman" w:hAnsi="Calibri"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3D5CFF5B" w14:textId="77777777" w:rsidR="0036575B" w:rsidRPr="0036575B" w:rsidRDefault="0036575B" w:rsidP="0036575B">
            <w:pPr>
              <w:spacing w:after="0" w:line="240" w:lineRule="auto"/>
              <w:jc w:val="center"/>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33BD09B8" w14:textId="77777777" w:rsidR="0036575B" w:rsidRPr="0036575B" w:rsidRDefault="0036575B" w:rsidP="0036575B">
            <w:pPr>
              <w:spacing w:after="0" w:line="240" w:lineRule="auto"/>
              <w:jc w:val="center"/>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762AB281"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0.00774</w:t>
            </w:r>
          </w:p>
        </w:tc>
        <w:tc>
          <w:tcPr>
            <w:tcW w:w="1160" w:type="dxa"/>
            <w:tcBorders>
              <w:top w:val="nil"/>
              <w:left w:val="nil"/>
              <w:bottom w:val="nil"/>
              <w:right w:val="nil"/>
            </w:tcBorders>
            <w:shd w:val="clear" w:color="auto" w:fill="auto"/>
            <w:noWrap/>
            <w:vAlign w:val="bottom"/>
            <w:hideMark/>
          </w:tcPr>
          <w:p w14:paraId="5F0EF6D2"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-0.00274</w:t>
            </w:r>
          </w:p>
        </w:tc>
        <w:tc>
          <w:tcPr>
            <w:tcW w:w="1160" w:type="dxa"/>
            <w:tcBorders>
              <w:top w:val="nil"/>
              <w:left w:val="nil"/>
              <w:bottom w:val="nil"/>
              <w:right w:val="nil"/>
            </w:tcBorders>
            <w:shd w:val="clear" w:color="auto" w:fill="auto"/>
            <w:noWrap/>
            <w:vAlign w:val="bottom"/>
            <w:hideMark/>
          </w:tcPr>
          <w:p w14:paraId="5C1FCF26"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-0.00419</w:t>
            </w:r>
          </w:p>
        </w:tc>
      </w:tr>
      <w:tr w:rsidR="0036575B" w:rsidRPr="0036575B" w14:paraId="158446FF" w14:textId="77777777" w:rsidTr="0036575B">
        <w:trPr>
          <w:trHeight w:val="276"/>
        </w:trPr>
        <w:tc>
          <w:tcPr>
            <w:tcW w:w="1440" w:type="dxa"/>
            <w:tcBorders>
              <w:top w:val="nil"/>
              <w:left w:val="nil"/>
              <w:bottom w:val="nil"/>
              <w:right w:val="nil"/>
            </w:tcBorders>
            <w:shd w:val="clear" w:color="auto" w:fill="auto"/>
            <w:noWrap/>
            <w:vAlign w:val="bottom"/>
            <w:hideMark/>
          </w:tcPr>
          <w:p w14:paraId="733C7284"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71022830" w14:textId="77777777" w:rsidR="0036575B" w:rsidRPr="0036575B" w:rsidRDefault="0036575B" w:rsidP="0036575B">
            <w:pPr>
              <w:spacing w:after="0" w:line="240" w:lineRule="auto"/>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7ACCAB8D" w14:textId="77777777" w:rsidR="0036575B" w:rsidRPr="0036575B" w:rsidRDefault="0036575B" w:rsidP="0036575B">
            <w:pPr>
              <w:spacing w:after="0" w:line="240" w:lineRule="auto"/>
              <w:jc w:val="center"/>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18DE32A4" w14:textId="77777777" w:rsidR="0036575B" w:rsidRPr="0036575B" w:rsidRDefault="0036575B" w:rsidP="0036575B">
            <w:pPr>
              <w:spacing w:after="0" w:line="240" w:lineRule="auto"/>
              <w:jc w:val="center"/>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1F497F25"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(0.0172)</w:t>
            </w:r>
          </w:p>
        </w:tc>
        <w:tc>
          <w:tcPr>
            <w:tcW w:w="1160" w:type="dxa"/>
            <w:tcBorders>
              <w:top w:val="nil"/>
              <w:left w:val="nil"/>
              <w:bottom w:val="nil"/>
              <w:right w:val="nil"/>
            </w:tcBorders>
            <w:shd w:val="clear" w:color="auto" w:fill="auto"/>
            <w:noWrap/>
            <w:vAlign w:val="bottom"/>
            <w:hideMark/>
          </w:tcPr>
          <w:p w14:paraId="619F5F71"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(0.0136)</w:t>
            </w:r>
          </w:p>
        </w:tc>
        <w:tc>
          <w:tcPr>
            <w:tcW w:w="1160" w:type="dxa"/>
            <w:tcBorders>
              <w:top w:val="nil"/>
              <w:left w:val="nil"/>
              <w:bottom w:val="nil"/>
              <w:right w:val="nil"/>
            </w:tcBorders>
            <w:shd w:val="clear" w:color="auto" w:fill="auto"/>
            <w:noWrap/>
            <w:vAlign w:val="bottom"/>
            <w:hideMark/>
          </w:tcPr>
          <w:p w14:paraId="3A1D6A50"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(0.0150)</w:t>
            </w:r>
          </w:p>
        </w:tc>
      </w:tr>
      <w:tr w:rsidR="0036575B" w:rsidRPr="0036575B" w14:paraId="322755C8" w14:textId="77777777" w:rsidTr="0036575B">
        <w:trPr>
          <w:trHeight w:val="276"/>
        </w:trPr>
        <w:tc>
          <w:tcPr>
            <w:tcW w:w="1440" w:type="dxa"/>
            <w:tcBorders>
              <w:top w:val="nil"/>
              <w:left w:val="nil"/>
              <w:bottom w:val="nil"/>
              <w:right w:val="nil"/>
            </w:tcBorders>
            <w:shd w:val="clear" w:color="auto" w:fill="auto"/>
            <w:noWrap/>
            <w:vAlign w:val="bottom"/>
            <w:hideMark/>
          </w:tcPr>
          <w:p w14:paraId="0EA46681" w14:textId="77777777" w:rsidR="0036575B" w:rsidRPr="0036575B" w:rsidRDefault="0036575B" w:rsidP="0036575B">
            <w:pPr>
              <w:spacing w:after="0" w:line="240" w:lineRule="auto"/>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BMI</w:t>
            </w:r>
          </w:p>
        </w:tc>
        <w:tc>
          <w:tcPr>
            <w:tcW w:w="1160" w:type="dxa"/>
            <w:tcBorders>
              <w:top w:val="nil"/>
              <w:left w:val="nil"/>
              <w:bottom w:val="nil"/>
              <w:right w:val="nil"/>
            </w:tcBorders>
            <w:shd w:val="clear" w:color="auto" w:fill="auto"/>
            <w:noWrap/>
            <w:vAlign w:val="bottom"/>
            <w:hideMark/>
          </w:tcPr>
          <w:p w14:paraId="53FD0960" w14:textId="77777777" w:rsidR="0036575B" w:rsidRPr="0036575B" w:rsidRDefault="0036575B" w:rsidP="0036575B">
            <w:pPr>
              <w:spacing w:after="0" w:line="240" w:lineRule="auto"/>
              <w:rPr>
                <w:rFonts w:ascii="Calibri" w:eastAsia="Times New Roman" w:hAnsi="Calibri"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2D5D8FA7" w14:textId="77777777" w:rsidR="0036575B" w:rsidRPr="0036575B" w:rsidRDefault="0036575B" w:rsidP="0036575B">
            <w:pPr>
              <w:spacing w:after="0" w:line="240" w:lineRule="auto"/>
              <w:jc w:val="center"/>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795CC318" w14:textId="77777777" w:rsidR="0036575B" w:rsidRPr="0036575B" w:rsidRDefault="0036575B" w:rsidP="0036575B">
            <w:pPr>
              <w:spacing w:after="0" w:line="240" w:lineRule="auto"/>
              <w:jc w:val="center"/>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76B57038" w14:textId="77777777" w:rsidR="0036575B" w:rsidRPr="0036575B" w:rsidRDefault="0036575B" w:rsidP="0036575B">
            <w:pPr>
              <w:spacing w:after="0" w:line="240" w:lineRule="auto"/>
              <w:jc w:val="center"/>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299F01F7"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0.223***</w:t>
            </w:r>
          </w:p>
        </w:tc>
        <w:tc>
          <w:tcPr>
            <w:tcW w:w="1160" w:type="dxa"/>
            <w:tcBorders>
              <w:top w:val="nil"/>
              <w:left w:val="nil"/>
              <w:bottom w:val="nil"/>
              <w:right w:val="nil"/>
            </w:tcBorders>
            <w:shd w:val="clear" w:color="auto" w:fill="auto"/>
            <w:noWrap/>
            <w:vAlign w:val="bottom"/>
            <w:hideMark/>
          </w:tcPr>
          <w:p w14:paraId="541B30AE"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0.227***</w:t>
            </w:r>
          </w:p>
        </w:tc>
      </w:tr>
      <w:tr w:rsidR="0036575B" w:rsidRPr="0036575B" w14:paraId="60A12F36" w14:textId="77777777" w:rsidTr="0036575B">
        <w:trPr>
          <w:trHeight w:val="276"/>
        </w:trPr>
        <w:tc>
          <w:tcPr>
            <w:tcW w:w="1440" w:type="dxa"/>
            <w:tcBorders>
              <w:top w:val="nil"/>
              <w:left w:val="nil"/>
              <w:bottom w:val="nil"/>
              <w:right w:val="nil"/>
            </w:tcBorders>
            <w:shd w:val="clear" w:color="auto" w:fill="auto"/>
            <w:noWrap/>
            <w:vAlign w:val="bottom"/>
            <w:hideMark/>
          </w:tcPr>
          <w:p w14:paraId="2A12B9F1"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2B7415B0" w14:textId="77777777" w:rsidR="0036575B" w:rsidRPr="0036575B" w:rsidRDefault="0036575B" w:rsidP="0036575B">
            <w:pPr>
              <w:spacing w:after="0" w:line="240" w:lineRule="auto"/>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1F70D130" w14:textId="77777777" w:rsidR="0036575B" w:rsidRPr="0036575B" w:rsidRDefault="0036575B" w:rsidP="0036575B">
            <w:pPr>
              <w:spacing w:after="0" w:line="240" w:lineRule="auto"/>
              <w:jc w:val="center"/>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4615E685" w14:textId="77777777" w:rsidR="0036575B" w:rsidRPr="0036575B" w:rsidRDefault="0036575B" w:rsidP="0036575B">
            <w:pPr>
              <w:spacing w:after="0" w:line="240" w:lineRule="auto"/>
              <w:jc w:val="center"/>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51394C1D" w14:textId="77777777" w:rsidR="0036575B" w:rsidRPr="0036575B" w:rsidRDefault="0036575B" w:rsidP="0036575B">
            <w:pPr>
              <w:spacing w:after="0" w:line="240" w:lineRule="auto"/>
              <w:jc w:val="center"/>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1E29DF89"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(0.0679)</w:t>
            </w:r>
          </w:p>
        </w:tc>
        <w:tc>
          <w:tcPr>
            <w:tcW w:w="1160" w:type="dxa"/>
            <w:tcBorders>
              <w:top w:val="nil"/>
              <w:left w:val="nil"/>
              <w:bottom w:val="nil"/>
              <w:right w:val="nil"/>
            </w:tcBorders>
            <w:shd w:val="clear" w:color="auto" w:fill="auto"/>
            <w:noWrap/>
            <w:vAlign w:val="bottom"/>
            <w:hideMark/>
          </w:tcPr>
          <w:p w14:paraId="47714CEE"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(0.0656)</w:t>
            </w:r>
          </w:p>
        </w:tc>
      </w:tr>
      <w:tr w:rsidR="0036575B" w:rsidRPr="0036575B" w14:paraId="2B4065DC" w14:textId="77777777" w:rsidTr="0036575B">
        <w:trPr>
          <w:trHeight w:val="276"/>
        </w:trPr>
        <w:tc>
          <w:tcPr>
            <w:tcW w:w="1440" w:type="dxa"/>
            <w:tcBorders>
              <w:top w:val="nil"/>
              <w:left w:val="nil"/>
              <w:bottom w:val="nil"/>
              <w:right w:val="nil"/>
            </w:tcBorders>
            <w:shd w:val="clear" w:color="auto" w:fill="auto"/>
            <w:noWrap/>
            <w:vAlign w:val="bottom"/>
            <w:hideMark/>
          </w:tcPr>
          <w:p w14:paraId="229D01E9" w14:textId="77777777" w:rsidR="0036575B" w:rsidRPr="0036575B" w:rsidRDefault="0036575B" w:rsidP="0036575B">
            <w:pPr>
              <w:spacing w:after="0" w:line="240" w:lineRule="auto"/>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diabetes</w:t>
            </w:r>
          </w:p>
        </w:tc>
        <w:tc>
          <w:tcPr>
            <w:tcW w:w="1160" w:type="dxa"/>
            <w:tcBorders>
              <w:top w:val="nil"/>
              <w:left w:val="nil"/>
              <w:bottom w:val="nil"/>
              <w:right w:val="nil"/>
            </w:tcBorders>
            <w:shd w:val="clear" w:color="auto" w:fill="auto"/>
            <w:noWrap/>
            <w:vAlign w:val="bottom"/>
            <w:hideMark/>
          </w:tcPr>
          <w:p w14:paraId="7C5F1292" w14:textId="77777777" w:rsidR="0036575B" w:rsidRPr="0036575B" w:rsidRDefault="0036575B" w:rsidP="0036575B">
            <w:pPr>
              <w:spacing w:after="0" w:line="240" w:lineRule="auto"/>
              <w:rPr>
                <w:rFonts w:ascii="Calibri" w:eastAsia="Times New Roman" w:hAnsi="Calibri"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66585D74" w14:textId="77777777" w:rsidR="0036575B" w:rsidRPr="0036575B" w:rsidRDefault="0036575B" w:rsidP="0036575B">
            <w:pPr>
              <w:spacing w:after="0" w:line="240" w:lineRule="auto"/>
              <w:jc w:val="center"/>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67061310" w14:textId="77777777" w:rsidR="0036575B" w:rsidRPr="0036575B" w:rsidRDefault="0036575B" w:rsidP="0036575B">
            <w:pPr>
              <w:spacing w:after="0" w:line="240" w:lineRule="auto"/>
              <w:jc w:val="center"/>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6F164A8A" w14:textId="77777777" w:rsidR="0036575B" w:rsidRPr="0036575B" w:rsidRDefault="0036575B" w:rsidP="0036575B">
            <w:pPr>
              <w:spacing w:after="0" w:line="240" w:lineRule="auto"/>
              <w:jc w:val="center"/>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45368865" w14:textId="77777777" w:rsidR="0036575B" w:rsidRPr="0036575B" w:rsidRDefault="0036575B" w:rsidP="0036575B">
            <w:pPr>
              <w:spacing w:after="0" w:line="240" w:lineRule="auto"/>
              <w:jc w:val="center"/>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581B52B2"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-0.00668</w:t>
            </w:r>
          </w:p>
        </w:tc>
      </w:tr>
      <w:tr w:rsidR="0036575B" w:rsidRPr="0036575B" w14:paraId="20AF11F0" w14:textId="77777777" w:rsidTr="0036575B">
        <w:trPr>
          <w:trHeight w:val="276"/>
        </w:trPr>
        <w:tc>
          <w:tcPr>
            <w:tcW w:w="1440" w:type="dxa"/>
            <w:tcBorders>
              <w:top w:val="nil"/>
              <w:left w:val="nil"/>
              <w:bottom w:val="nil"/>
              <w:right w:val="nil"/>
            </w:tcBorders>
            <w:shd w:val="clear" w:color="auto" w:fill="auto"/>
            <w:noWrap/>
            <w:vAlign w:val="bottom"/>
            <w:hideMark/>
          </w:tcPr>
          <w:p w14:paraId="609071AD"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2065E200" w14:textId="77777777" w:rsidR="0036575B" w:rsidRPr="0036575B" w:rsidRDefault="0036575B" w:rsidP="0036575B">
            <w:pPr>
              <w:spacing w:after="0" w:line="240" w:lineRule="auto"/>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7F9BDFE8" w14:textId="77777777" w:rsidR="0036575B" w:rsidRPr="0036575B" w:rsidRDefault="0036575B" w:rsidP="0036575B">
            <w:pPr>
              <w:spacing w:after="0" w:line="240" w:lineRule="auto"/>
              <w:jc w:val="center"/>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19E9B32E" w14:textId="77777777" w:rsidR="0036575B" w:rsidRPr="0036575B" w:rsidRDefault="0036575B" w:rsidP="0036575B">
            <w:pPr>
              <w:spacing w:after="0" w:line="240" w:lineRule="auto"/>
              <w:jc w:val="center"/>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358BB4C4" w14:textId="77777777" w:rsidR="0036575B" w:rsidRPr="0036575B" w:rsidRDefault="0036575B" w:rsidP="0036575B">
            <w:pPr>
              <w:spacing w:after="0" w:line="240" w:lineRule="auto"/>
              <w:jc w:val="center"/>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4BA2A0DD" w14:textId="77777777" w:rsidR="0036575B" w:rsidRPr="0036575B" w:rsidRDefault="0036575B" w:rsidP="0036575B">
            <w:pPr>
              <w:spacing w:after="0" w:line="240" w:lineRule="auto"/>
              <w:jc w:val="center"/>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39021A13"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(0.0211)</w:t>
            </w:r>
          </w:p>
        </w:tc>
      </w:tr>
      <w:tr w:rsidR="0036575B" w:rsidRPr="0036575B" w14:paraId="38F6667A" w14:textId="77777777" w:rsidTr="0036575B">
        <w:trPr>
          <w:trHeight w:val="276"/>
        </w:trPr>
        <w:tc>
          <w:tcPr>
            <w:tcW w:w="1440" w:type="dxa"/>
            <w:tcBorders>
              <w:top w:val="nil"/>
              <w:left w:val="nil"/>
              <w:bottom w:val="nil"/>
              <w:right w:val="nil"/>
            </w:tcBorders>
            <w:shd w:val="clear" w:color="auto" w:fill="auto"/>
            <w:noWrap/>
            <w:vAlign w:val="bottom"/>
            <w:hideMark/>
          </w:tcPr>
          <w:p w14:paraId="774FDF27" w14:textId="77777777" w:rsidR="0036575B" w:rsidRPr="0036575B" w:rsidRDefault="0036575B" w:rsidP="0036575B">
            <w:pPr>
              <w:spacing w:after="0" w:line="240" w:lineRule="auto"/>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Constant</w:t>
            </w:r>
          </w:p>
        </w:tc>
        <w:tc>
          <w:tcPr>
            <w:tcW w:w="1160" w:type="dxa"/>
            <w:tcBorders>
              <w:top w:val="nil"/>
              <w:left w:val="nil"/>
              <w:bottom w:val="nil"/>
              <w:right w:val="nil"/>
            </w:tcBorders>
            <w:shd w:val="clear" w:color="auto" w:fill="auto"/>
            <w:noWrap/>
            <w:vAlign w:val="bottom"/>
            <w:hideMark/>
          </w:tcPr>
          <w:p w14:paraId="4E30D97F"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-5.527***</w:t>
            </w:r>
          </w:p>
        </w:tc>
        <w:tc>
          <w:tcPr>
            <w:tcW w:w="1160" w:type="dxa"/>
            <w:tcBorders>
              <w:top w:val="nil"/>
              <w:left w:val="nil"/>
              <w:bottom w:val="nil"/>
              <w:right w:val="nil"/>
            </w:tcBorders>
            <w:shd w:val="clear" w:color="auto" w:fill="auto"/>
            <w:noWrap/>
            <w:vAlign w:val="bottom"/>
            <w:hideMark/>
          </w:tcPr>
          <w:p w14:paraId="4314C091"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-3.717***</w:t>
            </w:r>
          </w:p>
        </w:tc>
        <w:tc>
          <w:tcPr>
            <w:tcW w:w="1160" w:type="dxa"/>
            <w:tcBorders>
              <w:top w:val="nil"/>
              <w:left w:val="nil"/>
              <w:bottom w:val="nil"/>
              <w:right w:val="nil"/>
            </w:tcBorders>
            <w:shd w:val="clear" w:color="auto" w:fill="auto"/>
            <w:noWrap/>
            <w:vAlign w:val="bottom"/>
            <w:hideMark/>
          </w:tcPr>
          <w:p w14:paraId="0E2C55F1"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-3.554***</w:t>
            </w:r>
          </w:p>
        </w:tc>
        <w:tc>
          <w:tcPr>
            <w:tcW w:w="1160" w:type="dxa"/>
            <w:tcBorders>
              <w:top w:val="nil"/>
              <w:left w:val="nil"/>
              <w:bottom w:val="nil"/>
              <w:right w:val="nil"/>
            </w:tcBorders>
            <w:shd w:val="clear" w:color="auto" w:fill="auto"/>
            <w:noWrap/>
            <w:vAlign w:val="bottom"/>
            <w:hideMark/>
          </w:tcPr>
          <w:p w14:paraId="55E9BB2B"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-3.349**</w:t>
            </w:r>
          </w:p>
        </w:tc>
        <w:tc>
          <w:tcPr>
            <w:tcW w:w="1160" w:type="dxa"/>
            <w:tcBorders>
              <w:top w:val="nil"/>
              <w:left w:val="nil"/>
              <w:bottom w:val="nil"/>
              <w:right w:val="nil"/>
            </w:tcBorders>
            <w:shd w:val="clear" w:color="auto" w:fill="auto"/>
            <w:noWrap/>
            <w:vAlign w:val="bottom"/>
            <w:hideMark/>
          </w:tcPr>
          <w:p w14:paraId="02BE3871"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-6.006***</w:t>
            </w:r>
          </w:p>
        </w:tc>
        <w:tc>
          <w:tcPr>
            <w:tcW w:w="1160" w:type="dxa"/>
            <w:tcBorders>
              <w:top w:val="nil"/>
              <w:left w:val="nil"/>
              <w:bottom w:val="nil"/>
              <w:right w:val="nil"/>
            </w:tcBorders>
            <w:shd w:val="clear" w:color="auto" w:fill="auto"/>
            <w:noWrap/>
            <w:vAlign w:val="bottom"/>
            <w:hideMark/>
          </w:tcPr>
          <w:p w14:paraId="5687F608"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-6.108***</w:t>
            </w:r>
          </w:p>
        </w:tc>
      </w:tr>
      <w:tr w:rsidR="0036575B" w:rsidRPr="0036575B" w14:paraId="7F9C2354" w14:textId="77777777" w:rsidTr="0036575B">
        <w:trPr>
          <w:trHeight w:val="276"/>
        </w:trPr>
        <w:tc>
          <w:tcPr>
            <w:tcW w:w="1440" w:type="dxa"/>
            <w:tcBorders>
              <w:top w:val="nil"/>
              <w:left w:val="nil"/>
              <w:bottom w:val="nil"/>
              <w:right w:val="nil"/>
            </w:tcBorders>
            <w:shd w:val="clear" w:color="auto" w:fill="auto"/>
            <w:noWrap/>
            <w:vAlign w:val="bottom"/>
            <w:hideMark/>
          </w:tcPr>
          <w:p w14:paraId="5FC6316E"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5163445E"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(0.393)</w:t>
            </w:r>
          </w:p>
        </w:tc>
        <w:tc>
          <w:tcPr>
            <w:tcW w:w="1160" w:type="dxa"/>
            <w:tcBorders>
              <w:top w:val="nil"/>
              <w:left w:val="nil"/>
              <w:bottom w:val="nil"/>
              <w:right w:val="nil"/>
            </w:tcBorders>
            <w:shd w:val="clear" w:color="auto" w:fill="auto"/>
            <w:noWrap/>
            <w:vAlign w:val="bottom"/>
            <w:hideMark/>
          </w:tcPr>
          <w:p w14:paraId="6842AA34"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(1.139)</w:t>
            </w:r>
          </w:p>
        </w:tc>
        <w:tc>
          <w:tcPr>
            <w:tcW w:w="1160" w:type="dxa"/>
            <w:tcBorders>
              <w:top w:val="nil"/>
              <w:left w:val="nil"/>
              <w:bottom w:val="nil"/>
              <w:right w:val="nil"/>
            </w:tcBorders>
            <w:shd w:val="clear" w:color="auto" w:fill="auto"/>
            <w:noWrap/>
            <w:vAlign w:val="bottom"/>
            <w:hideMark/>
          </w:tcPr>
          <w:p w14:paraId="608887D9"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(1.138)</w:t>
            </w:r>
          </w:p>
        </w:tc>
        <w:tc>
          <w:tcPr>
            <w:tcW w:w="1160" w:type="dxa"/>
            <w:tcBorders>
              <w:top w:val="nil"/>
              <w:left w:val="nil"/>
              <w:bottom w:val="nil"/>
              <w:right w:val="nil"/>
            </w:tcBorders>
            <w:shd w:val="clear" w:color="auto" w:fill="auto"/>
            <w:noWrap/>
            <w:vAlign w:val="bottom"/>
            <w:hideMark/>
          </w:tcPr>
          <w:p w14:paraId="70D06C71"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(1.287)</w:t>
            </w:r>
          </w:p>
        </w:tc>
        <w:tc>
          <w:tcPr>
            <w:tcW w:w="1160" w:type="dxa"/>
            <w:tcBorders>
              <w:top w:val="nil"/>
              <w:left w:val="nil"/>
              <w:bottom w:val="nil"/>
              <w:right w:val="nil"/>
            </w:tcBorders>
            <w:shd w:val="clear" w:color="auto" w:fill="auto"/>
            <w:noWrap/>
            <w:vAlign w:val="bottom"/>
            <w:hideMark/>
          </w:tcPr>
          <w:p w14:paraId="06DD1860"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(1.329)</w:t>
            </w:r>
          </w:p>
        </w:tc>
        <w:tc>
          <w:tcPr>
            <w:tcW w:w="1160" w:type="dxa"/>
            <w:tcBorders>
              <w:top w:val="nil"/>
              <w:left w:val="nil"/>
              <w:bottom w:val="nil"/>
              <w:right w:val="nil"/>
            </w:tcBorders>
            <w:shd w:val="clear" w:color="auto" w:fill="auto"/>
            <w:noWrap/>
            <w:vAlign w:val="bottom"/>
            <w:hideMark/>
          </w:tcPr>
          <w:p w14:paraId="6AFCCEF3"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(1.305)</w:t>
            </w:r>
          </w:p>
        </w:tc>
      </w:tr>
      <w:tr w:rsidR="0036575B" w:rsidRPr="0036575B" w14:paraId="6185046C" w14:textId="77777777" w:rsidTr="0036575B">
        <w:trPr>
          <w:trHeight w:val="276"/>
        </w:trPr>
        <w:tc>
          <w:tcPr>
            <w:tcW w:w="1440" w:type="dxa"/>
            <w:tcBorders>
              <w:top w:val="nil"/>
              <w:left w:val="nil"/>
              <w:bottom w:val="nil"/>
              <w:right w:val="nil"/>
            </w:tcBorders>
            <w:shd w:val="clear" w:color="auto" w:fill="auto"/>
            <w:noWrap/>
            <w:vAlign w:val="bottom"/>
            <w:hideMark/>
          </w:tcPr>
          <w:p w14:paraId="240452D1"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54E9D4CC" w14:textId="77777777" w:rsidR="0036575B" w:rsidRPr="0036575B" w:rsidRDefault="0036575B" w:rsidP="0036575B">
            <w:pPr>
              <w:spacing w:after="0" w:line="240" w:lineRule="auto"/>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29956AC8" w14:textId="77777777" w:rsidR="0036575B" w:rsidRPr="0036575B" w:rsidRDefault="0036575B" w:rsidP="0036575B">
            <w:pPr>
              <w:spacing w:after="0" w:line="240" w:lineRule="auto"/>
              <w:jc w:val="center"/>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642E37DF" w14:textId="77777777" w:rsidR="0036575B" w:rsidRPr="0036575B" w:rsidRDefault="0036575B" w:rsidP="0036575B">
            <w:pPr>
              <w:spacing w:after="0" w:line="240" w:lineRule="auto"/>
              <w:jc w:val="center"/>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5C224F36" w14:textId="77777777" w:rsidR="0036575B" w:rsidRPr="0036575B" w:rsidRDefault="0036575B" w:rsidP="0036575B">
            <w:pPr>
              <w:spacing w:after="0" w:line="240" w:lineRule="auto"/>
              <w:jc w:val="center"/>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2B45A55B" w14:textId="77777777" w:rsidR="0036575B" w:rsidRPr="0036575B" w:rsidRDefault="0036575B" w:rsidP="0036575B">
            <w:pPr>
              <w:spacing w:after="0" w:line="240" w:lineRule="auto"/>
              <w:jc w:val="center"/>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29E56CA0" w14:textId="77777777" w:rsidR="0036575B" w:rsidRPr="0036575B" w:rsidRDefault="0036575B" w:rsidP="0036575B">
            <w:pPr>
              <w:spacing w:after="0" w:line="240" w:lineRule="auto"/>
              <w:jc w:val="center"/>
              <w:rPr>
                <w:rFonts w:eastAsia="Times New Roman" w:cs="Times New Roman"/>
                <w:sz w:val="20"/>
                <w:szCs w:val="20"/>
                <w:lang w:eastAsia="en-GB"/>
              </w:rPr>
            </w:pPr>
          </w:p>
        </w:tc>
      </w:tr>
      <w:tr w:rsidR="0036575B" w:rsidRPr="0036575B" w14:paraId="47C1B3FE" w14:textId="77777777" w:rsidTr="0036575B">
        <w:trPr>
          <w:trHeight w:val="276"/>
        </w:trPr>
        <w:tc>
          <w:tcPr>
            <w:tcW w:w="1440" w:type="dxa"/>
            <w:tcBorders>
              <w:top w:val="nil"/>
              <w:left w:val="nil"/>
              <w:bottom w:val="nil"/>
              <w:right w:val="nil"/>
            </w:tcBorders>
            <w:shd w:val="clear" w:color="auto" w:fill="auto"/>
            <w:noWrap/>
            <w:vAlign w:val="bottom"/>
            <w:hideMark/>
          </w:tcPr>
          <w:p w14:paraId="47079C52" w14:textId="77777777" w:rsidR="0036575B" w:rsidRPr="0036575B" w:rsidRDefault="0036575B" w:rsidP="0036575B">
            <w:pPr>
              <w:spacing w:after="0" w:line="240" w:lineRule="auto"/>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Observations</w:t>
            </w:r>
          </w:p>
        </w:tc>
        <w:tc>
          <w:tcPr>
            <w:tcW w:w="1160" w:type="dxa"/>
            <w:tcBorders>
              <w:top w:val="nil"/>
              <w:left w:val="nil"/>
              <w:bottom w:val="nil"/>
              <w:right w:val="nil"/>
            </w:tcBorders>
            <w:shd w:val="clear" w:color="auto" w:fill="auto"/>
            <w:noWrap/>
            <w:vAlign w:val="bottom"/>
            <w:hideMark/>
          </w:tcPr>
          <w:p w14:paraId="0A04BDA6"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93</w:t>
            </w:r>
          </w:p>
        </w:tc>
        <w:tc>
          <w:tcPr>
            <w:tcW w:w="1160" w:type="dxa"/>
            <w:tcBorders>
              <w:top w:val="nil"/>
              <w:left w:val="nil"/>
              <w:bottom w:val="nil"/>
              <w:right w:val="nil"/>
            </w:tcBorders>
            <w:shd w:val="clear" w:color="auto" w:fill="auto"/>
            <w:noWrap/>
            <w:vAlign w:val="bottom"/>
            <w:hideMark/>
          </w:tcPr>
          <w:p w14:paraId="72EC4432"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93</w:t>
            </w:r>
          </w:p>
        </w:tc>
        <w:tc>
          <w:tcPr>
            <w:tcW w:w="1160" w:type="dxa"/>
            <w:tcBorders>
              <w:top w:val="nil"/>
              <w:left w:val="nil"/>
              <w:bottom w:val="nil"/>
              <w:right w:val="nil"/>
            </w:tcBorders>
            <w:shd w:val="clear" w:color="auto" w:fill="auto"/>
            <w:noWrap/>
            <w:vAlign w:val="bottom"/>
            <w:hideMark/>
          </w:tcPr>
          <w:p w14:paraId="6D012986"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93</w:t>
            </w:r>
          </w:p>
        </w:tc>
        <w:tc>
          <w:tcPr>
            <w:tcW w:w="1160" w:type="dxa"/>
            <w:tcBorders>
              <w:top w:val="nil"/>
              <w:left w:val="nil"/>
              <w:bottom w:val="nil"/>
              <w:right w:val="nil"/>
            </w:tcBorders>
            <w:shd w:val="clear" w:color="auto" w:fill="auto"/>
            <w:noWrap/>
            <w:vAlign w:val="bottom"/>
            <w:hideMark/>
          </w:tcPr>
          <w:p w14:paraId="60A2E127"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93</w:t>
            </w:r>
          </w:p>
        </w:tc>
        <w:tc>
          <w:tcPr>
            <w:tcW w:w="1160" w:type="dxa"/>
            <w:tcBorders>
              <w:top w:val="nil"/>
              <w:left w:val="nil"/>
              <w:bottom w:val="nil"/>
              <w:right w:val="nil"/>
            </w:tcBorders>
            <w:shd w:val="clear" w:color="auto" w:fill="auto"/>
            <w:noWrap/>
            <w:vAlign w:val="bottom"/>
            <w:hideMark/>
          </w:tcPr>
          <w:p w14:paraId="63A48F86"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93</w:t>
            </w:r>
          </w:p>
        </w:tc>
        <w:tc>
          <w:tcPr>
            <w:tcW w:w="1160" w:type="dxa"/>
            <w:tcBorders>
              <w:top w:val="nil"/>
              <w:left w:val="nil"/>
              <w:bottom w:val="nil"/>
              <w:right w:val="nil"/>
            </w:tcBorders>
            <w:shd w:val="clear" w:color="auto" w:fill="auto"/>
            <w:noWrap/>
            <w:vAlign w:val="bottom"/>
            <w:hideMark/>
          </w:tcPr>
          <w:p w14:paraId="3B22F946"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93</w:t>
            </w:r>
          </w:p>
        </w:tc>
      </w:tr>
      <w:tr w:rsidR="0036575B" w:rsidRPr="0036575B" w14:paraId="6BB7B7BF" w14:textId="77777777" w:rsidTr="0036575B">
        <w:trPr>
          <w:trHeight w:val="276"/>
        </w:trPr>
        <w:tc>
          <w:tcPr>
            <w:tcW w:w="1440" w:type="dxa"/>
            <w:tcBorders>
              <w:top w:val="nil"/>
              <w:left w:val="nil"/>
              <w:bottom w:val="single" w:sz="4" w:space="0" w:color="000000"/>
              <w:right w:val="nil"/>
            </w:tcBorders>
            <w:shd w:val="clear" w:color="auto" w:fill="auto"/>
            <w:noWrap/>
            <w:vAlign w:val="bottom"/>
            <w:hideMark/>
          </w:tcPr>
          <w:p w14:paraId="6D22EEA3" w14:textId="77777777" w:rsidR="0036575B" w:rsidRPr="0036575B" w:rsidRDefault="0036575B" w:rsidP="0036575B">
            <w:pPr>
              <w:spacing w:after="0" w:line="240" w:lineRule="auto"/>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R-squared</w:t>
            </w:r>
          </w:p>
        </w:tc>
        <w:tc>
          <w:tcPr>
            <w:tcW w:w="1160" w:type="dxa"/>
            <w:tcBorders>
              <w:top w:val="nil"/>
              <w:left w:val="nil"/>
              <w:bottom w:val="single" w:sz="4" w:space="0" w:color="000000"/>
              <w:right w:val="nil"/>
            </w:tcBorders>
            <w:shd w:val="clear" w:color="auto" w:fill="auto"/>
            <w:noWrap/>
            <w:vAlign w:val="bottom"/>
            <w:hideMark/>
          </w:tcPr>
          <w:p w14:paraId="7029DB79"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0.117</w:t>
            </w:r>
          </w:p>
        </w:tc>
        <w:tc>
          <w:tcPr>
            <w:tcW w:w="1160" w:type="dxa"/>
            <w:tcBorders>
              <w:top w:val="nil"/>
              <w:left w:val="nil"/>
              <w:bottom w:val="single" w:sz="4" w:space="0" w:color="000000"/>
              <w:right w:val="nil"/>
            </w:tcBorders>
            <w:shd w:val="clear" w:color="auto" w:fill="auto"/>
            <w:noWrap/>
            <w:vAlign w:val="bottom"/>
            <w:hideMark/>
          </w:tcPr>
          <w:p w14:paraId="10D59F54"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0.145</w:t>
            </w:r>
          </w:p>
        </w:tc>
        <w:tc>
          <w:tcPr>
            <w:tcW w:w="1160" w:type="dxa"/>
            <w:tcBorders>
              <w:top w:val="nil"/>
              <w:left w:val="nil"/>
              <w:bottom w:val="single" w:sz="4" w:space="0" w:color="000000"/>
              <w:right w:val="nil"/>
            </w:tcBorders>
            <w:shd w:val="clear" w:color="auto" w:fill="auto"/>
            <w:noWrap/>
            <w:vAlign w:val="bottom"/>
            <w:hideMark/>
          </w:tcPr>
          <w:p w14:paraId="6E4E226B"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0.177</w:t>
            </w:r>
          </w:p>
        </w:tc>
        <w:tc>
          <w:tcPr>
            <w:tcW w:w="1160" w:type="dxa"/>
            <w:tcBorders>
              <w:top w:val="nil"/>
              <w:left w:val="nil"/>
              <w:bottom w:val="single" w:sz="4" w:space="0" w:color="000000"/>
              <w:right w:val="nil"/>
            </w:tcBorders>
            <w:shd w:val="clear" w:color="auto" w:fill="auto"/>
            <w:noWrap/>
            <w:vAlign w:val="bottom"/>
            <w:hideMark/>
          </w:tcPr>
          <w:p w14:paraId="468B58F5"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0.179</w:t>
            </w:r>
          </w:p>
        </w:tc>
        <w:tc>
          <w:tcPr>
            <w:tcW w:w="1160" w:type="dxa"/>
            <w:tcBorders>
              <w:top w:val="nil"/>
              <w:left w:val="nil"/>
              <w:bottom w:val="single" w:sz="4" w:space="0" w:color="000000"/>
              <w:right w:val="nil"/>
            </w:tcBorders>
            <w:shd w:val="clear" w:color="auto" w:fill="auto"/>
            <w:noWrap/>
            <w:vAlign w:val="bottom"/>
            <w:hideMark/>
          </w:tcPr>
          <w:p w14:paraId="6AE09308"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0.329</w:t>
            </w:r>
          </w:p>
        </w:tc>
        <w:tc>
          <w:tcPr>
            <w:tcW w:w="1160" w:type="dxa"/>
            <w:tcBorders>
              <w:top w:val="nil"/>
              <w:left w:val="nil"/>
              <w:bottom w:val="single" w:sz="4" w:space="0" w:color="000000"/>
              <w:right w:val="nil"/>
            </w:tcBorders>
            <w:shd w:val="clear" w:color="auto" w:fill="auto"/>
            <w:noWrap/>
            <w:vAlign w:val="bottom"/>
            <w:hideMark/>
          </w:tcPr>
          <w:p w14:paraId="4475868D" w14:textId="77777777" w:rsidR="0036575B" w:rsidRPr="0036575B" w:rsidRDefault="0036575B" w:rsidP="0036575B">
            <w:pPr>
              <w:spacing w:after="0" w:line="240" w:lineRule="auto"/>
              <w:jc w:val="center"/>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0.329</w:t>
            </w:r>
          </w:p>
        </w:tc>
      </w:tr>
      <w:tr w:rsidR="0036575B" w:rsidRPr="0036575B" w14:paraId="07055442" w14:textId="77777777" w:rsidTr="0036575B">
        <w:trPr>
          <w:trHeight w:val="276"/>
        </w:trPr>
        <w:tc>
          <w:tcPr>
            <w:tcW w:w="3760" w:type="dxa"/>
            <w:gridSpan w:val="3"/>
            <w:tcBorders>
              <w:top w:val="nil"/>
              <w:left w:val="nil"/>
              <w:bottom w:val="nil"/>
              <w:right w:val="nil"/>
            </w:tcBorders>
            <w:shd w:val="clear" w:color="auto" w:fill="auto"/>
            <w:noWrap/>
            <w:vAlign w:val="bottom"/>
            <w:hideMark/>
          </w:tcPr>
          <w:p w14:paraId="02110324" w14:textId="77777777" w:rsidR="0036575B" w:rsidRPr="0036575B" w:rsidRDefault="0036575B" w:rsidP="0036575B">
            <w:pPr>
              <w:spacing w:after="0" w:line="240" w:lineRule="auto"/>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Robust standard errors in parentheses</w:t>
            </w:r>
          </w:p>
        </w:tc>
        <w:tc>
          <w:tcPr>
            <w:tcW w:w="1160" w:type="dxa"/>
            <w:tcBorders>
              <w:top w:val="nil"/>
              <w:left w:val="nil"/>
              <w:bottom w:val="nil"/>
              <w:right w:val="nil"/>
            </w:tcBorders>
            <w:shd w:val="clear" w:color="auto" w:fill="auto"/>
            <w:noWrap/>
            <w:vAlign w:val="bottom"/>
            <w:hideMark/>
          </w:tcPr>
          <w:p w14:paraId="61B22D28" w14:textId="77777777" w:rsidR="0036575B" w:rsidRPr="0036575B" w:rsidRDefault="0036575B" w:rsidP="0036575B">
            <w:pPr>
              <w:spacing w:after="0" w:line="240" w:lineRule="auto"/>
              <w:rPr>
                <w:rFonts w:ascii="Calibri" w:eastAsia="Times New Roman" w:hAnsi="Calibri"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0B7B3067" w14:textId="77777777" w:rsidR="0036575B" w:rsidRPr="0036575B" w:rsidRDefault="0036575B" w:rsidP="0036575B">
            <w:pPr>
              <w:spacing w:after="0" w:line="240" w:lineRule="auto"/>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0FFC93DF" w14:textId="77777777" w:rsidR="0036575B" w:rsidRPr="0036575B" w:rsidRDefault="0036575B" w:rsidP="0036575B">
            <w:pPr>
              <w:spacing w:after="0" w:line="240" w:lineRule="auto"/>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67C18B2E" w14:textId="77777777" w:rsidR="0036575B" w:rsidRPr="0036575B" w:rsidRDefault="0036575B" w:rsidP="0036575B">
            <w:pPr>
              <w:spacing w:after="0" w:line="240" w:lineRule="auto"/>
              <w:rPr>
                <w:rFonts w:eastAsia="Times New Roman" w:cs="Times New Roman"/>
                <w:sz w:val="20"/>
                <w:szCs w:val="20"/>
                <w:lang w:eastAsia="en-GB"/>
              </w:rPr>
            </w:pPr>
          </w:p>
        </w:tc>
      </w:tr>
      <w:tr w:rsidR="0036575B" w:rsidRPr="0036575B" w14:paraId="212909E5" w14:textId="77777777" w:rsidTr="0036575B">
        <w:trPr>
          <w:trHeight w:val="276"/>
        </w:trPr>
        <w:tc>
          <w:tcPr>
            <w:tcW w:w="3760" w:type="dxa"/>
            <w:gridSpan w:val="3"/>
            <w:tcBorders>
              <w:top w:val="nil"/>
              <w:left w:val="nil"/>
              <w:bottom w:val="nil"/>
              <w:right w:val="nil"/>
            </w:tcBorders>
            <w:shd w:val="clear" w:color="auto" w:fill="auto"/>
            <w:noWrap/>
            <w:vAlign w:val="bottom"/>
            <w:hideMark/>
          </w:tcPr>
          <w:p w14:paraId="727E14B5" w14:textId="77777777" w:rsidR="0036575B" w:rsidRPr="0036575B" w:rsidRDefault="0036575B" w:rsidP="0036575B">
            <w:pPr>
              <w:spacing w:after="0" w:line="240" w:lineRule="auto"/>
              <w:rPr>
                <w:rFonts w:ascii="Calibri" w:eastAsia="Times New Roman" w:hAnsi="Calibri" w:cs="Times New Roman"/>
                <w:sz w:val="20"/>
                <w:szCs w:val="20"/>
                <w:lang w:eastAsia="en-GB"/>
              </w:rPr>
            </w:pPr>
            <w:r w:rsidRPr="0036575B">
              <w:rPr>
                <w:rFonts w:ascii="Calibri" w:eastAsia="Times New Roman" w:hAnsi="Calibri" w:cs="Times New Roman"/>
                <w:sz w:val="20"/>
                <w:szCs w:val="20"/>
                <w:lang w:eastAsia="en-GB"/>
              </w:rPr>
              <w:t>*** p&lt;0.01, ** p&lt;0.05, * p&lt;0.1</w:t>
            </w:r>
          </w:p>
        </w:tc>
        <w:tc>
          <w:tcPr>
            <w:tcW w:w="1160" w:type="dxa"/>
            <w:tcBorders>
              <w:top w:val="nil"/>
              <w:left w:val="nil"/>
              <w:bottom w:val="nil"/>
              <w:right w:val="nil"/>
            </w:tcBorders>
            <w:shd w:val="clear" w:color="auto" w:fill="auto"/>
            <w:noWrap/>
            <w:vAlign w:val="bottom"/>
            <w:hideMark/>
          </w:tcPr>
          <w:p w14:paraId="69ED4E73" w14:textId="77777777" w:rsidR="0036575B" w:rsidRPr="0036575B" w:rsidRDefault="0036575B" w:rsidP="0036575B">
            <w:pPr>
              <w:spacing w:after="0" w:line="240" w:lineRule="auto"/>
              <w:rPr>
                <w:rFonts w:ascii="Calibri" w:eastAsia="Times New Roman" w:hAnsi="Calibri"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4FE784CB" w14:textId="77777777" w:rsidR="0036575B" w:rsidRPr="0036575B" w:rsidRDefault="0036575B" w:rsidP="0036575B">
            <w:pPr>
              <w:spacing w:after="0" w:line="240" w:lineRule="auto"/>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7FDE329D" w14:textId="77777777" w:rsidR="0036575B" w:rsidRPr="0036575B" w:rsidRDefault="0036575B" w:rsidP="0036575B">
            <w:pPr>
              <w:spacing w:after="0" w:line="240" w:lineRule="auto"/>
              <w:rPr>
                <w:rFonts w:eastAsia="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0A48AD32" w14:textId="77777777" w:rsidR="0036575B" w:rsidRPr="0036575B" w:rsidRDefault="0036575B" w:rsidP="0036575B">
            <w:pPr>
              <w:spacing w:after="0" w:line="240" w:lineRule="auto"/>
              <w:rPr>
                <w:rFonts w:eastAsia="Times New Roman" w:cs="Times New Roman"/>
                <w:sz w:val="20"/>
                <w:szCs w:val="20"/>
                <w:lang w:eastAsia="en-GB"/>
              </w:rPr>
            </w:pPr>
          </w:p>
        </w:tc>
      </w:tr>
    </w:tbl>
    <w:p w14:paraId="3E6D488B" w14:textId="77777777" w:rsidR="005E70E5" w:rsidRDefault="005E70E5" w:rsidP="00350D34">
      <w:pPr>
        <w:jc w:val="both"/>
      </w:pPr>
    </w:p>
    <w:p w14:paraId="0184D8BD" w14:textId="598869C0" w:rsidR="005E70E5" w:rsidRDefault="005E70E5" w:rsidP="0010539E">
      <w:pPr>
        <w:pStyle w:val="ListParagraph"/>
        <w:numPr>
          <w:ilvl w:val="0"/>
          <w:numId w:val="1"/>
        </w:numPr>
        <w:jc w:val="both"/>
        <w:rPr>
          <w:b/>
          <w:bCs/>
        </w:rPr>
      </w:pPr>
      <w:proofErr w:type="spellStart"/>
      <w:r>
        <w:rPr>
          <w:b/>
          <w:bCs/>
        </w:rPr>
        <w:t>IV</w:t>
      </w:r>
      <w:del w:id="38" w:author="Andrea Kirchknopf" w:date="2021-06-10T12:43:00Z">
        <w:r w:rsidDel="007C6F39">
          <w:rPr>
            <w:b/>
            <w:bCs/>
          </w:rPr>
          <w:delText xml:space="preserve"> </w:delText>
        </w:r>
      </w:del>
      <w:r>
        <w:rPr>
          <w:b/>
          <w:bCs/>
        </w:rPr>
        <w:t>model</w:t>
      </w:r>
      <w:proofErr w:type="spellEnd"/>
      <w:r w:rsidR="00617FA3">
        <w:rPr>
          <w:b/>
          <w:bCs/>
        </w:rPr>
        <w:t xml:space="preserve"> and results</w:t>
      </w:r>
    </w:p>
    <w:p w14:paraId="607B6EC6" w14:textId="62A344EA" w:rsidR="00150FA8" w:rsidRDefault="0010539E" w:rsidP="00150FA8">
      <w:pPr>
        <w:jc w:val="both"/>
      </w:pPr>
      <w:r>
        <w:t xml:space="preserve">R&amp;D spending as a percentage of GDP suffers from </w:t>
      </w:r>
      <w:del w:id="39" w:author="Andrea Kirchknopf" w:date="2021-06-10T10:13:00Z">
        <w:r w:rsidDel="00987073">
          <w:delText>indogeneity</w:delText>
        </w:r>
      </w:del>
      <w:ins w:id="40" w:author="Andrea Kirchknopf" w:date="2021-06-10T10:13:00Z">
        <w:r w:rsidR="00987073">
          <w:t>endogeneity</w:t>
        </w:r>
      </w:ins>
      <w:r>
        <w:t xml:space="preserve"> issues. It is mechanically related to GDP, which in itself is mechanically related to one of the explanatory variables. It is also related to all sorts of macroeconomic variables that are not included in the model such as unemployment and inflation. These macroeconomic variables can have a significant impact on </w:t>
      </w:r>
      <w:r w:rsidR="00150FA8">
        <w:t>GDP per capita and HAQ.</w:t>
      </w:r>
      <w:r>
        <w:t xml:space="preserve"> On the other hand, the number of research papers published per year </w:t>
      </w:r>
      <w:r w:rsidR="00150FA8">
        <w:t>was not impacted much by adding GDP and HAQ.</w:t>
      </w:r>
      <w:r w:rsidR="00BA0CB9">
        <w:t xml:space="preserve"> This suggests that it is in fact exogenous as there </w:t>
      </w:r>
      <w:ins w:id="41" w:author="Andrea Kirchknopf" w:date="2021-06-10T10:13:00Z">
        <w:r w:rsidR="00BB2FD0">
          <w:t>are</w:t>
        </w:r>
      </w:ins>
      <w:ins w:id="42" w:author="Andrea Kirchknopf" w:date="2021-06-10T10:14:00Z">
        <w:r w:rsidR="00BB2FD0">
          <w:t xml:space="preserve"> </w:t>
        </w:r>
      </w:ins>
      <w:r w:rsidR="00BA0CB9">
        <w:t>no mechanisms</w:t>
      </w:r>
      <w:ins w:id="43" w:author="Andrea Kirchknopf" w:date="2021-06-10T10:14:00Z">
        <w:r w:rsidR="00BB2FD0">
          <w:t xml:space="preserve"> to your knowledge</w:t>
        </w:r>
      </w:ins>
      <w:r w:rsidR="00BA0CB9">
        <w:t xml:space="preserve"> by which </w:t>
      </w:r>
      <w:proofErr w:type="spellStart"/>
      <w:r w:rsidR="00BA0CB9">
        <w:t>lpapers</w:t>
      </w:r>
      <w:proofErr w:type="spellEnd"/>
      <w:r w:rsidR="00BA0CB9">
        <w:t xml:space="preserve"> could be correlated with the residual from either </w:t>
      </w:r>
      <w:proofErr w:type="gramStart"/>
      <w:r w:rsidR="00BA0CB9">
        <w:t>models</w:t>
      </w:r>
      <w:proofErr w:type="gramEnd"/>
      <w:r w:rsidR="00BA0CB9">
        <w:t xml:space="preserve"> in which it was included.</w:t>
      </w:r>
      <w:r w:rsidR="00150FA8">
        <w:t xml:space="preserve"> And since the variables have an almost 80% correlation, it makes sense to use </w:t>
      </w:r>
      <w:proofErr w:type="spellStart"/>
      <w:r w:rsidR="00150FA8">
        <w:t>lpapers</w:t>
      </w:r>
      <w:proofErr w:type="spellEnd"/>
      <w:r w:rsidR="00150FA8">
        <w:t xml:space="preserve"> as an instrument for </w:t>
      </w:r>
      <w:proofErr w:type="spellStart"/>
      <w:r w:rsidR="00150FA8">
        <w:t>lrd</w:t>
      </w:r>
      <w:proofErr w:type="spellEnd"/>
      <w:r w:rsidR="00150FA8">
        <w:t xml:space="preserve">. </w:t>
      </w:r>
    </w:p>
    <w:p w14:paraId="7A5590E5" w14:textId="77777777" w:rsidR="00150FA8" w:rsidRDefault="00150FA8" w:rsidP="00150FA8">
      <w:pPr>
        <w:jc w:val="both"/>
      </w:pPr>
      <w:r>
        <w:lastRenderedPageBreak/>
        <w:t>First stage regression:</w:t>
      </w:r>
    </w:p>
    <w:p w14:paraId="3FA4AD3C" w14:textId="77777777" w:rsidR="00150FA8" w:rsidRPr="0010539E" w:rsidRDefault="00150FA8" w:rsidP="00150FA8">
      <w:pPr>
        <w:jc w:val="both"/>
      </w:pPr>
      <m:oMathPara>
        <m:oMath>
          <m:r>
            <w:rPr>
              <w:rFonts w:ascii="Cambria Math" w:hAnsi="Cambria Math"/>
            </w:rPr>
            <m:t>lrd= β0+lpapers×β1+Xβ2</m:t>
          </m:r>
        </m:oMath>
      </m:oMathPara>
    </w:p>
    <w:p w14:paraId="2B969D02" w14:textId="77777777" w:rsidR="00CA39CA" w:rsidRDefault="00150FA8" w:rsidP="00CA39CA">
      <w:pPr>
        <w:jc w:val="both"/>
      </w:pPr>
      <w:r>
        <w:t xml:space="preserve">We obtain </w:t>
      </w:r>
      <w:proofErr w:type="spellStart"/>
      <w:r>
        <w:t>F</w:t>
      </w:r>
      <w:r>
        <w:rPr>
          <w:vertAlign w:val="subscript"/>
        </w:rPr>
        <w:t>stat</w:t>
      </w:r>
      <w:proofErr w:type="spellEnd"/>
      <w:r>
        <w:t xml:space="preserve">=53.66 which suggests that </w:t>
      </w:r>
      <w:proofErr w:type="spellStart"/>
      <w:r w:rsidR="00617FA3">
        <w:t>lpapers</w:t>
      </w:r>
      <w:proofErr w:type="spellEnd"/>
      <w:r w:rsidR="00617FA3">
        <w:t xml:space="preserve"> is a strong instrument for </w:t>
      </w:r>
      <w:proofErr w:type="spellStart"/>
      <w:r w:rsidR="00617FA3">
        <w:t>lrd</w:t>
      </w:r>
      <w:proofErr w:type="spellEnd"/>
      <w:r w:rsidR="00617FA3">
        <w:t>. We also get R²=0.7892</w:t>
      </w:r>
      <w:r w:rsidR="00CA39CA">
        <w:t>. Consequently, our instrument is both valid and relevant.</w:t>
      </w:r>
    </w:p>
    <w:p w14:paraId="4C1210C5" w14:textId="77777777" w:rsidR="00617FA3" w:rsidRDefault="00617FA3" w:rsidP="00617FA3">
      <w:r>
        <w:t xml:space="preserve">Second stage regression: </w:t>
      </w:r>
    </w:p>
    <w:p w14:paraId="6C1A3480" w14:textId="77777777" w:rsidR="00617FA3" w:rsidRDefault="00617FA3" w:rsidP="00617FA3">
      <m:oMathPara>
        <m:oMath>
          <m:r>
            <w:rPr>
              <w:rFonts w:ascii="Cambria Math" w:hAnsi="Cambria Math"/>
            </w:rPr>
            <m:t>mortality= β0+lrd×β1+Xβ2</m:t>
          </m:r>
        </m:oMath>
      </m:oMathPara>
    </w:p>
    <w:p w14:paraId="445CF1A9" w14:textId="77777777" w:rsidR="00617FA3" w:rsidRPr="002700C1" w:rsidRDefault="00617FA3" w:rsidP="002700C1">
      <w:pPr>
        <w:jc w:val="both"/>
        <w:sectPr w:rsidR="00617FA3" w:rsidRPr="002700C1">
          <w:footerReference w:type="default" r:id="rId8"/>
          <w:pgSz w:w="11906" w:h="16838"/>
          <w:pgMar w:top="1440" w:right="1440" w:bottom="1440" w:left="1440" w:header="708" w:footer="708" w:gutter="0"/>
          <w:cols w:space="708"/>
          <w:docGrid w:linePitch="360"/>
        </w:sectPr>
      </w:pPr>
      <w:r>
        <w:t>The coefficients of the model are presented in the tables</w:t>
      </w:r>
      <w:r w:rsidR="002700C1">
        <w:t xml:space="preserve"> below:</w:t>
      </w:r>
    </w:p>
    <w:p w14:paraId="3CAFAE3F" w14:textId="77777777" w:rsidR="00617FA3" w:rsidRDefault="00617FA3" w:rsidP="00617FA3">
      <w:pPr>
        <w:pStyle w:val="Caption"/>
        <w:keepNext/>
        <w:rPr>
          <w:color w:val="000000" w:themeColor="text1"/>
        </w:rPr>
      </w:pPr>
    </w:p>
    <w:p w14:paraId="3ABC7629" w14:textId="77777777" w:rsidR="00150FA8" w:rsidRPr="00150FA8" w:rsidRDefault="00150FA8" w:rsidP="00617FA3">
      <w:pPr>
        <w:pStyle w:val="Caption"/>
        <w:keepNext/>
        <w:rPr>
          <w:color w:val="000000" w:themeColor="text1"/>
        </w:rPr>
      </w:pPr>
      <w:r w:rsidRPr="00150FA8">
        <w:rPr>
          <w:color w:val="000000" w:themeColor="text1"/>
        </w:rPr>
        <w:t xml:space="preserve">Table </w:t>
      </w:r>
      <w:r w:rsidRPr="00150FA8">
        <w:rPr>
          <w:color w:val="000000" w:themeColor="text1"/>
        </w:rPr>
        <w:fldChar w:fldCharType="begin"/>
      </w:r>
      <w:r w:rsidRPr="00150FA8">
        <w:rPr>
          <w:color w:val="000000" w:themeColor="text1"/>
        </w:rPr>
        <w:instrText xml:space="preserve"> SEQ Table \* ARABIC </w:instrText>
      </w:r>
      <w:r w:rsidRPr="00150FA8">
        <w:rPr>
          <w:color w:val="000000" w:themeColor="text1"/>
        </w:rPr>
        <w:fldChar w:fldCharType="separate"/>
      </w:r>
      <w:r w:rsidR="00CD6055">
        <w:rPr>
          <w:noProof/>
          <w:color w:val="000000" w:themeColor="text1"/>
        </w:rPr>
        <w:t>6</w:t>
      </w:r>
      <w:r w:rsidRPr="00150FA8">
        <w:rPr>
          <w:color w:val="000000" w:themeColor="text1"/>
        </w:rPr>
        <w:fldChar w:fldCharType="end"/>
      </w:r>
      <w:r w:rsidRPr="00150FA8">
        <w:rPr>
          <w:color w:val="000000" w:themeColor="text1"/>
          <w:lang w:val="fr-FR"/>
        </w:rPr>
        <w:t xml:space="preserve">: First stage </w:t>
      </w:r>
      <w:proofErr w:type="spellStart"/>
      <w:r w:rsidRPr="00150FA8">
        <w:rPr>
          <w:color w:val="000000" w:themeColor="text1"/>
          <w:lang w:val="fr-FR"/>
        </w:rPr>
        <w:t>regression</w:t>
      </w:r>
      <w:proofErr w:type="spellEnd"/>
    </w:p>
    <w:tbl>
      <w:tblPr>
        <w:tblW w:w="3141" w:type="dxa"/>
        <w:tblLook w:val="04A0" w:firstRow="1" w:lastRow="0" w:firstColumn="1" w:lastColumn="0" w:noHBand="0" w:noVBand="1"/>
      </w:tblPr>
      <w:tblGrid>
        <w:gridCol w:w="1739"/>
        <w:gridCol w:w="1402"/>
      </w:tblGrid>
      <w:tr w:rsidR="00150FA8" w:rsidRPr="00150FA8" w14:paraId="40B2E2A5" w14:textId="77777777" w:rsidTr="00617FA3">
        <w:trPr>
          <w:trHeight w:val="245"/>
        </w:trPr>
        <w:tc>
          <w:tcPr>
            <w:tcW w:w="1739" w:type="dxa"/>
            <w:tcBorders>
              <w:top w:val="single" w:sz="4" w:space="0" w:color="000000"/>
              <w:left w:val="nil"/>
              <w:bottom w:val="nil"/>
              <w:right w:val="nil"/>
            </w:tcBorders>
            <w:shd w:val="clear" w:color="auto" w:fill="auto"/>
            <w:noWrap/>
            <w:vAlign w:val="bottom"/>
            <w:hideMark/>
          </w:tcPr>
          <w:p w14:paraId="6B0DE37A" w14:textId="77777777" w:rsidR="00150FA8" w:rsidRPr="00150FA8" w:rsidRDefault="00150FA8" w:rsidP="00150FA8">
            <w:pPr>
              <w:spacing w:after="0" w:line="240" w:lineRule="auto"/>
              <w:rPr>
                <w:rFonts w:ascii="Calibri" w:eastAsia="Times New Roman" w:hAnsi="Calibri" w:cs="Calibri"/>
                <w:sz w:val="20"/>
                <w:szCs w:val="20"/>
                <w:lang w:eastAsia="en-GB"/>
              </w:rPr>
            </w:pPr>
            <w:r w:rsidRPr="00150FA8">
              <w:rPr>
                <w:rFonts w:ascii="Calibri" w:eastAsia="Times New Roman" w:hAnsi="Calibri" w:cs="Calibri"/>
                <w:sz w:val="20"/>
                <w:szCs w:val="20"/>
                <w:lang w:eastAsia="en-GB"/>
              </w:rPr>
              <w:t> </w:t>
            </w:r>
          </w:p>
        </w:tc>
        <w:tc>
          <w:tcPr>
            <w:tcW w:w="1401" w:type="dxa"/>
            <w:tcBorders>
              <w:top w:val="single" w:sz="4" w:space="0" w:color="000000"/>
              <w:left w:val="nil"/>
              <w:bottom w:val="nil"/>
              <w:right w:val="nil"/>
            </w:tcBorders>
            <w:shd w:val="clear" w:color="auto" w:fill="auto"/>
            <w:noWrap/>
            <w:vAlign w:val="bottom"/>
            <w:hideMark/>
          </w:tcPr>
          <w:p w14:paraId="0EDC9E55" w14:textId="77777777" w:rsidR="00150FA8" w:rsidRPr="00150FA8" w:rsidRDefault="00150FA8" w:rsidP="00150FA8">
            <w:pPr>
              <w:spacing w:after="0" w:line="240" w:lineRule="auto"/>
              <w:jc w:val="center"/>
              <w:rPr>
                <w:rFonts w:ascii="Calibri" w:eastAsia="Times New Roman" w:hAnsi="Calibri" w:cs="Calibri"/>
                <w:sz w:val="20"/>
                <w:szCs w:val="20"/>
                <w:lang w:eastAsia="en-GB"/>
              </w:rPr>
            </w:pPr>
            <w:r w:rsidRPr="00150FA8">
              <w:rPr>
                <w:rFonts w:ascii="Calibri" w:eastAsia="Times New Roman" w:hAnsi="Calibri" w:cs="Calibri"/>
                <w:sz w:val="20"/>
                <w:szCs w:val="20"/>
                <w:lang w:eastAsia="en-GB"/>
              </w:rPr>
              <w:t>(1)</w:t>
            </w:r>
          </w:p>
        </w:tc>
      </w:tr>
      <w:tr w:rsidR="00150FA8" w:rsidRPr="00150FA8" w14:paraId="5F06E4A1" w14:textId="77777777" w:rsidTr="00617FA3">
        <w:trPr>
          <w:trHeight w:val="245"/>
        </w:trPr>
        <w:tc>
          <w:tcPr>
            <w:tcW w:w="1739" w:type="dxa"/>
            <w:tcBorders>
              <w:top w:val="nil"/>
              <w:left w:val="nil"/>
              <w:bottom w:val="nil"/>
              <w:right w:val="nil"/>
            </w:tcBorders>
            <w:shd w:val="clear" w:color="auto" w:fill="auto"/>
            <w:noWrap/>
            <w:vAlign w:val="bottom"/>
            <w:hideMark/>
          </w:tcPr>
          <w:p w14:paraId="29AD9D86" w14:textId="77777777" w:rsidR="00150FA8" w:rsidRPr="00150FA8" w:rsidRDefault="00150FA8" w:rsidP="00150FA8">
            <w:pPr>
              <w:spacing w:after="0" w:line="240" w:lineRule="auto"/>
              <w:rPr>
                <w:rFonts w:ascii="Calibri" w:eastAsia="Times New Roman" w:hAnsi="Calibri" w:cs="Calibri"/>
                <w:sz w:val="20"/>
                <w:szCs w:val="20"/>
                <w:lang w:eastAsia="en-GB"/>
              </w:rPr>
            </w:pPr>
            <w:r w:rsidRPr="00150FA8">
              <w:rPr>
                <w:rFonts w:ascii="Calibri" w:eastAsia="Times New Roman" w:hAnsi="Calibri" w:cs="Calibri"/>
                <w:sz w:val="20"/>
                <w:szCs w:val="20"/>
                <w:lang w:eastAsia="en-GB"/>
              </w:rPr>
              <w:t>VARIABLES</w:t>
            </w:r>
          </w:p>
        </w:tc>
        <w:tc>
          <w:tcPr>
            <w:tcW w:w="1401" w:type="dxa"/>
            <w:tcBorders>
              <w:top w:val="nil"/>
              <w:left w:val="nil"/>
              <w:bottom w:val="nil"/>
              <w:right w:val="nil"/>
            </w:tcBorders>
            <w:shd w:val="clear" w:color="auto" w:fill="auto"/>
            <w:noWrap/>
            <w:vAlign w:val="bottom"/>
            <w:hideMark/>
          </w:tcPr>
          <w:p w14:paraId="0480DF65" w14:textId="77777777" w:rsidR="00150FA8" w:rsidRPr="00150FA8" w:rsidRDefault="00150FA8" w:rsidP="00150FA8">
            <w:pPr>
              <w:spacing w:after="0" w:line="240" w:lineRule="auto"/>
              <w:jc w:val="center"/>
              <w:rPr>
                <w:rFonts w:ascii="Calibri" w:eastAsia="Times New Roman" w:hAnsi="Calibri" w:cs="Calibri"/>
                <w:sz w:val="20"/>
                <w:szCs w:val="20"/>
                <w:lang w:eastAsia="en-GB"/>
              </w:rPr>
            </w:pPr>
            <w:proofErr w:type="spellStart"/>
            <w:r w:rsidRPr="00150FA8">
              <w:rPr>
                <w:rFonts w:ascii="Calibri" w:eastAsia="Times New Roman" w:hAnsi="Calibri" w:cs="Calibri"/>
                <w:sz w:val="20"/>
                <w:szCs w:val="20"/>
                <w:lang w:eastAsia="en-GB"/>
              </w:rPr>
              <w:t>lrd</w:t>
            </w:r>
            <w:proofErr w:type="spellEnd"/>
          </w:p>
        </w:tc>
      </w:tr>
      <w:tr w:rsidR="00150FA8" w:rsidRPr="00150FA8" w14:paraId="06060078" w14:textId="77777777" w:rsidTr="00617FA3">
        <w:trPr>
          <w:trHeight w:val="245"/>
        </w:trPr>
        <w:tc>
          <w:tcPr>
            <w:tcW w:w="1739" w:type="dxa"/>
            <w:tcBorders>
              <w:top w:val="single" w:sz="4" w:space="0" w:color="000000"/>
              <w:left w:val="nil"/>
              <w:bottom w:val="nil"/>
              <w:right w:val="nil"/>
            </w:tcBorders>
            <w:shd w:val="clear" w:color="auto" w:fill="auto"/>
            <w:noWrap/>
            <w:vAlign w:val="bottom"/>
            <w:hideMark/>
          </w:tcPr>
          <w:p w14:paraId="267DE482" w14:textId="77777777" w:rsidR="00150FA8" w:rsidRPr="00150FA8" w:rsidRDefault="00150FA8" w:rsidP="00150FA8">
            <w:pPr>
              <w:spacing w:after="0" w:line="240" w:lineRule="auto"/>
              <w:rPr>
                <w:rFonts w:ascii="Calibri" w:eastAsia="Times New Roman" w:hAnsi="Calibri" w:cs="Calibri"/>
                <w:sz w:val="20"/>
                <w:szCs w:val="20"/>
                <w:lang w:eastAsia="en-GB"/>
              </w:rPr>
            </w:pPr>
            <w:r w:rsidRPr="00150FA8">
              <w:rPr>
                <w:rFonts w:ascii="Calibri" w:eastAsia="Times New Roman" w:hAnsi="Calibri" w:cs="Calibri"/>
                <w:sz w:val="20"/>
                <w:szCs w:val="20"/>
                <w:lang w:eastAsia="en-GB"/>
              </w:rPr>
              <w:t> </w:t>
            </w:r>
          </w:p>
        </w:tc>
        <w:tc>
          <w:tcPr>
            <w:tcW w:w="1401" w:type="dxa"/>
            <w:tcBorders>
              <w:top w:val="single" w:sz="4" w:space="0" w:color="000000"/>
              <w:left w:val="nil"/>
              <w:bottom w:val="nil"/>
              <w:right w:val="nil"/>
            </w:tcBorders>
            <w:shd w:val="clear" w:color="auto" w:fill="auto"/>
            <w:noWrap/>
            <w:vAlign w:val="bottom"/>
            <w:hideMark/>
          </w:tcPr>
          <w:p w14:paraId="46B417E8" w14:textId="77777777" w:rsidR="00150FA8" w:rsidRPr="00150FA8" w:rsidRDefault="00150FA8" w:rsidP="00150FA8">
            <w:pPr>
              <w:spacing w:after="0" w:line="240" w:lineRule="auto"/>
              <w:jc w:val="center"/>
              <w:rPr>
                <w:rFonts w:ascii="Calibri" w:eastAsia="Times New Roman" w:hAnsi="Calibri" w:cs="Calibri"/>
                <w:sz w:val="20"/>
                <w:szCs w:val="20"/>
                <w:lang w:eastAsia="en-GB"/>
              </w:rPr>
            </w:pPr>
            <w:r w:rsidRPr="00150FA8">
              <w:rPr>
                <w:rFonts w:ascii="Calibri" w:eastAsia="Times New Roman" w:hAnsi="Calibri" w:cs="Calibri"/>
                <w:sz w:val="20"/>
                <w:szCs w:val="20"/>
                <w:lang w:eastAsia="en-GB"/>
              </w:rPr>
              <w:t> </w:t>
            </w:r>
          </w:p>
        </w:tc>
      </w:tr>
      <w:tr w:rsidR="00150FA8" w:rsidRPr="00150FA8" w14:paraId="2AAF0514" w14:textId="77777777" w:rsidTr="00617FA3">
        <w:trPr>
          <w:trHeight w:val="245"/>
        </w:trPr>
        <w:tc>
          <w:tcPr>
            <w:tcW w:w="1739" w:type="dxa"/>
            <w:tcBorders>
              <w:top w:val="nil"/>
              <w:left w:val="nil"/>
              <w:bottom w:val="nil"/>
              <w:right w:val="nil"/>
            </w:tcBorders>
            <w:shd w:val="clear" w:color="auto" w:fill="auto"/>
            <w:noWrap/>
            <w:vAlign w:val="bottom"/>
            <w:hideMark/>
          </w:tcPr>
          <w:p w14:paraId="2F4C9F43" w14:textId="77777777" w:rsidR="00150FA8" w:rsidRPr="00150FA8" w:rsidRDefault="00150FA8" w:rsidP="00150FA8">
            <w:pPr>
              <w:spacing w:after="0" w:line="240" w:lineRule="auto"/>
              <w:rPr>
                <w:rFonts w:ascii="Calibri" w:eastAsia="Times New Roman" w:hAnsi="Calibri" w:cs="Calibri"/>
                <w:sz w:val="20"/>
                <w:szCs w:val="20"/>
                <w:lang w:eastAsia="en-GB"/>
              </w:rPr>
            </w:pPr>
            <w:proofErr w:type="spellStart"/>
            <w:r w:rsidRPr="00150FA8">
              <w:rPr>
                <w:rFonts w:ascii="Calibri" w:eastAsia="Times New Roman" w:hAnsi="Calibri" w:cs="Calibri"/>
                <w:sz w:val="20"/>
                <w:szCs w:val="20"/>
                <w:lang w:eastAsia="en-GB"/>
              </w:rPr>
              <w:t>lpapers</w:t>
            </w:r>
            <w:proofErr w:type="spellEnd"/>
          </w:p>
        </w:tc>
        <w:tc>
          <w:tcPr>
            <w:tcW w:w="1401" w:type="dxa"/>
            <w:tcBorders>
              <w:top w:val="nil"/>
              <w:left w:val="nil"/>
              <w:bottom w:val="nil"/>
              <w:right w:val="nil"/>
            </w:tcBorders>
            <w:shd w:val="clear" w:color="auto" w:fill="auto"/>
            <w:noWrap/>
            <w:vAlign w:val="bottom"/>
            <w:hideMark/>
          </w:tcPr>
          <w:p w14:paraId="29869280" w14:textId="77777777" w:rsidR="00150FA8" w:rsidRPr="00150FA8" w:rsidRDefault="00150FA8" w:rsidP="00150FA8">
            <w:pPr>
              <w:spacing w:after="0" w:line="240" w:lineRule="auto"/>
              <w:jc w:val="center"/>
              <w:rPr>
                <w:rFonts w:ascii="Calibri" w:eastAsia="Times New Roman" w:hAnsi="Calibri" w:cs="Calibri"/>
                <w:sz w:val="20"/>
                <w:szCs w:val="20"/>
                <w:lang w:eastAsia="en-GB"/>
              </w:rPr>
            </w:pPr>
            <w:r w:rsidRPr="00150FA8">
              <w:rPr>
                <w:rFonts w:ascii="Calibri" w:eastAsia="Times New Roman" w:hAnsi="Calibri" w:cs="Calibri"/>
                <w:sz w:val="20"/>
                <w:szCs w:val="20"/>
                <w:lang w:eastAsia="en-GB"/>
              </w:rPr>
              <w:t>0.257***</w:t>
            </w:r>
          </w:p>
        </w:tc>
      </w:tr>
      <w:tr w:rsidR="00150FA8" w:rsidRPr="00150FA8" w14:paraId="72CE6069" w14:textId="77777777" w:rsidTr="00617FA3">
        <w:trPr>
          <w:trHeight w:val="245"/>
        </w:trPr>
        <w:tc>
          <w:tcPr>
            <w:tcW w:w="1739" w:type="dxa"/>
            <w:tcBorders>
              <w:top w:val="nil"/>
              <w:left w:val="nil"/>
              <w:bottom w:val="nil"/>
              <w:right w:val="nil"/>
            </w:tcBorders>
            <w:shd w:val="clear" w:color="auto" w:fill="auto"/>
            <w:noWrap/>
            <w:vAlign w:val="bottom"/>
            <w:hideMark/>
          </w:tcPr>
          <w:p w14:paraId="17629C2C" w14:textId="77777777" w:rsidR="00150FA8" w:rsidRPr="00150FA8" w:rsidRDefault="00150FA8" w:rsidP="00150FA8">
            <w:pPr>
              <w:spacing w:after="0" w:line="240" w:lineRule="auto"/>
              <w:jc w:val="center"/>
              <w:rPr>
                <w:rFonts w:ascii="Calibri" w:eastAsia="Times New Roman" w:hAnsi="Calibri" w:cs="Calibri"/>
                <w:sz w:val="20"/>
                <w:szCs w:val="20"/>
                <w:lang w:eastAsia="en-GB"/>
              </w:rPr>
            </w:pPr>
          </w:p>
        </w:tc>
        <w:tc>
          <w:tcPr>
            <w:tcW w:w="1401" w:type="dxa"/>
            <w:tcBorders>
              <w:top w:val="nil"/>
              <w:left w:val="nil"/>
              <w:bottom w:val="nil"/>
              <w:right w:val="nil"/>
            </w:tcBorders>
            <w:shd w:val="clear" w:color="auto" w:fill="auto"/>
            <w:noWrap/>
            <w:vAlign w:val="bottom"/>
            <w:hideMark/>
          </w:tcPr>
          <w:p w14:paraId="3D0DF789" w14:textId="77777777" w:rsidR="00150FA8" w:rsidRDefault="00150FA8" w:rsidP="00150FA8">
            <w:pPr>
              <w:spacing w:after="0" w:line="240" w:lineRule="auto"/>
              <w:jc w:val="center"/>
              <w:rPr>
                <w:rFonts w:ascii="Calibri" w:eastAsia="Times New Roman" w:hAnsi="Calibri" w:cs="Calibri"/>
                <w:sz w:val="20"/>
                <w:szCs w:val="20"/>
                <w:lang w:eastAsia="en-GB"/>
              </w:rPr>
            </w:pPr>
            <w:r w:rsidRPr="00150FA8">
              <w:rPr>
                <w:rFonts w:ascii="Calibri" w:eastAsia="Times New Roman" w:hAnsi="Calibri" w:cs="Calibri"/>
                <w:sz w:val="20"/>
                <w:szCs w:val="20"/>
                <w:lang w:eastAsia="en-GB"/>
              </w:rPr>
              <w:t>(0.0321)</w:t>
            </w:r>
          </w:p>
          <w:p w14:paraId="5BDE1B69" w14:textId="77777777" w:rsidR="00150FA8" w:rsidRPr="00150FA8" w:rsidRDefault="00150FA8" w:rsidP="00150FA8">
            <w:pPr>
              <w:spacing w:after="0" w:line="240" w:lineRule="auto"/>
              <w:jc w:val="center"/>
              <w:rPr>
                <w:rFonts w:ascii="Calibri" w:eastAsia="Times New Roman" w:hAnsi="Calibri" w:cs="Calibri"/>
                <w:sz w:val="20"/>
                <w:szCs w:val="20"/>
                <w:lang w:eastAsia="en-GB"/>
              </w:rPr>
            </w:pPr>
          </w:p>
        </w:tc>
      </w:tr>
      <w:tr w:rsidR="00150FA8" w:rsidRPr="00150FA8" w14:paraId="15A1D81A" w14:textId="77777777" w:rsidTr="00617FA3">
        <w:trPr>
          <w:trHeight w:val="245"/>
        </w:trPr>
        <w:tc>
          <w:tcPr>
            <w:tcW w:w="1739" w:type="dxa"/>
            <w:tcBorders>
              <w:top w:val="nil"/>
              <w:left w:val="nil"/>
              <w:bottom w:val="nil"/>
              <w:right w:val="nil"/>
            </w:tcBorders>
            <w:shd w:val="clear" w:color="auto" w:fill="auto"/>
            <w:noWrap/>
            <w:vAlign w:val="bottom"/>
            <w:hideMark/>
          </w:tcPr>
          <w:p w14:paraId="7255911B" w14:textId="77777777" w:rsidR="00150FA8" w:rsidRPr="00150FA8" w:rsidRDefault="00150FA8" w:rsidP="00150FA8">
            <w:pPr>
              <w:spacing w:after="0" w:line="240" w:lineRule="auto"/>
              <w:rPr>
                <w:rFonts w:ascii="Calibri" w:eastAsia="Times New Roman" w:hAnsi="Calibri" w:cs="Calibri"/>
                <w:sz w:val="20"/>
                <w:szCs w:val="20"/>
                <w:lang w:eastAsia="en-GB"/>
              </w:rPr>
            </w:pPr>
            <w:proofErr w:type="spellStart"/>
            <w:r w:rsidRPr="00150FA8">
              <w:rPr>
                <w:rFonts w:ascii="Calibri" w:eastAsia="Times New Roman" w:hAnsi="Calibri" w:cs="Calibri"/>
                <w:sz w:val="20"/>
                <w:szCs w:val="20"/>
                <w:lang w:eastAsia="en-GB"/>
              </w:rPr>
              <w:t>lGDPPC</w:t>
            </w:r>
            <w:proofErr w:type="spellEnd"/>
          </w:p>
        </w:tc>
        <w:tc>
          <w:tcPr>
            <w:tcW w:w="1401" w:type="dxa"/>
            <w:tcBorders>
              <w:top w:val="nil"/>
              <w:left w:val="nil"/>
              <w:bottom w:val="nil"/>
              <w:right w:val="nil"/>
            </w:tcBorders>
            <w:shd w:val="clear" w:color="auto" w:fill="auto"/>
            <w:noWrap/>
            <w:vAlign w:val="bottom"/>
            <w:hideMark/>
          </w:tcPr>
          <w:p w14:paraId="57ACA77A" w14:textId="77777777" w:rsidR="00150FA8" w:rsidRPr="00150FA8" w:rsidRDefault="00150FA8" w:rsidP="00150FA8">
            <w:pPr>
              <w:spacing w:after="0" w:line="240" w:lineRule="auto"/>
              <w:jc w:val="center"/>
              <w:rPr>
                <w:rFonts w:ascii="Calibri" w:eastAsia="Times New Roman" w:hAnsi="Calibri" w:cs="Calibri"/>
                <w:sz w:val="20"/>
                <w:szCs w:val="20"/>
                <w:lang w:eastAsia="en-GB"/>
              </w:rPr>
            </w:pPr>
            <w:r w:rsidRPr="00150FA8">
              <w:rPr>
                <w:rFonts w:ascii="Calibri" w:eastAsia="Times New Roman" w:hAnsi="Calibri" w:cs="Calibri"/>
                <w:sz w:val="20"/>
                <w:szCs w:val="20"/>
                <w:lang w:eastAsia="en-GB"/>
              </w:rPr>
              <w:t>0.00983</w:t>
            </w:r>
          </w:p>
        </w:tc>
      </w:tr>
      <w:tr w:rsidR="00150FA8" w:rsidRPr="00150FA8" w14:paraId="3C55FFEA" w14:textId="77777777" w:rsidTr="00617FA3">
        <w:trPr>
          <w:trHeight w:val="245"/>
        </w:trPr>
        <w:tc>
          <w:tcPr>
            <w:tcW w:w="1739" w:type="dxa"/>
            <w:tcBorders>
              <w:top w:val="nil"/>
              <w:left w:val="nil"/>
              <w:bottom w:val="nil"/>
              <w:right w:val="nil"/>
            </w:tcBorders>
            <w:shd w:val="clear" w:color="auto" w:fill="auto"/>
            <w:noWrap/>
            <w:vAlign w:val="bottom"/>
            <w:hideMark/>
          </w:tcPr>
          <w:p w14:paraId="7CEC1CAE" w14:textId="77777777" w:rsidR="00150FA8" w:rsidRPr="00150FA8" w:rsidRDefault="00150FA8" w:rsidP="00150FA8">
            <w:pPr>
              <w:spacing w:after="0" w:line="240" w:lineRule="auto"/>
              <w:jc w:val="center"/>
              <w:rPr>
                <w:rFonts w:ascii="Calibri" w:eastAsia="Times New Roman" w:hAnsi="Calibri" w:cs="Calibri"/>
                <w:sz w:val="20"/>
                <w:szCs w:val="20"/>
                <w:lang w:eastAsia="en-GB"/>
              </w:rPr>
            </w:pPr>
          </w:p>
        </w:tc>
        <w:tc>
          <w:tcPr>
            <w:tcW w:w="1401" w:type="dxa"/>
            <w:tcBorders>
              <w:top w:val="nil"/>
              <w:left w:val="nil"/>
              <w:bottom w:val="nil"/>
              <w:right w:val="nil"/>
            </w:tcBorders>
            <w:shd w:val="clear" w:color="auto" w:fill="auto"/>
            <w:noWrap/>
            <w:vAlign w:val="bottom"/>
            <w:hideMark/>
          </w:tcPr>
          <w:p w14:paraId="09154B1B" w14:textId="77777777" w:rsidR="00150FA8" w:rsidRDefault="00150FA8" w:rsidP="00150FA8">
            <w:pPr>
              <w:spacing w:after="0" w:line="240" w:lineRule="auto"/>
              <w:jc w:val="center"/>
              <w:rPr>
                <w:rFonts w:ascii="Calibri" w:eastAsia="Times New Roman" w:hAnsi="Calibri" w:cs="Calibri"/>
                <w:sz w:val="20"/>
                <w:szCs w:val="20"/>
                <w:lang w:eastAsia="en-GB"/>
              </w:rPr>
            </w:pPr>
            <w:r w:rsidRPr="00150FA8">
              <w:rPr>
                <w:rFonts w:ascii="Calibri" w:eastAsia="Times New Roman" w:hAnsi="Calibri" w:cs="Calibri"/>
                <w:sz w:val="20"/>
                <w:szCs w:val="20"/>
                <w:lang w:eastAsia="en-GB"/>
              </w:rPr>
              <w:t>(0.169)</w:t>
            </w:r>
          </w:p>
          <w:p w14:paraId="10EF0315" w14:textId="77777777" w:rsidR="00150FA8" w:rsidRPr="00150FA8" w:rsidRDefault="00150FA8" w:rsidP="00150FA8">
            <w:pPr>
              <w:spacing w:after="0" w:line="240" w:lineRule="auto"/>
              <w:jc w:val="center"/>
              <w:rPr>
                <w:rFonts w:ascii="Calibri" w:eastAsia="Times New Roman" w:hAnsi="Calibri" w:cs="Calibri"/>
                <w:sz w:val="20"/>
                <w:szCs w:val="20"/>
                <w:lang w:eastAsia="en-GB"/>
              </w:rPr>
            </w:pPr>
          </w:p>
        </w:tc>
      </w:tr>
      <w:tr w:rsidR="00150FA8" w:rsidRPr="00150FA8" w14:paraId="09971EEA" w14:textId="77777777" w:rsidTr="00617FA3">
        <w:trPr>
          <w:trHeight w:val="245"/>
        </w:trPr>
        <w:tc>
          <w:tcPr>
            <w:tcW w:w="1739" w:type="dxa"/>
            <w:tcBorders>
              <w:top w:val="nil"/>
              <w:left w:val="nil"/>
              <w:bottom w:val="nil"/>
              <w:right w:val="nil"/>
            </w:tcBorders>
            <w:shd w:val="clear" w:color="auto" w:fill="auto"/>
            <w:noWrap/>
            <w:vAlign w:val="bottom"/>
            <w:hideMark/>
          </w:tcPr>
          <w:p w14:paraId="4A479231" w14:textId="77777777" w:rsidR="00150FA8" w:rsidRPr="00150FA8" w:rsidRDefault="00150FA8" w:rsidP="00150FA8">
            <w:pPr>
              <w:spacing w:after="0" w:line="240" w:lineRule="auto"/>
              <w:rPr>
                <w:rFonts w:ascii="Calibri" w:eastAsia="Times New Roman" w:hAnsi="Calibri" w:cs="Calibri"/>
                <w:sz w:val="20"/>
                <w:szCs w:val="20"/>
                <w:lang w:eastAsia="en-GB"/>
              </w:rPr>
            </w:pPr>
            <w:proofErr w:type="spellStart"/>
            <w:r w:rsidRPr="00150FA8">
              <w:rPr>
                <w:rFonts w:ascii="Calibri" w:eastAsia="Times New Roman" w:hAnsi="Calibri" w:cs="Calibri"/>
                <w:sz w:val="20"/>
                <w:szCs w:val="20"/>
                <w:lang w:eastAsia="en-GB"/>
              </w:rPr>
              <w:t>m_age</w:t>
            </w:r>
            <w:proofErr w:type="spellEnd"/>
          </w:p>
        </w:tc>
        <w:tc>
          <w:tcPr>
            <w:tcW w:w="1401" w:type="dxa"/>
            <w:tcBorders>
              <w:top w:val="nil"/>
              <w:left w:val="nil"/>
              <w:bottom w:val="nil"/>
              <w:right w:val="nil"/>
            </w:tcBorders>
            <w:shd w:val="clear" w:color="auto" w:fill="auto"/>
            <w:noWrap/>
            <w:vAlign w:val="bottom"/>
            <w:hideMark/>
          </w:tcPr>
          <w:p w14:paraId="36C04801" w14:textId="77777777" w:rsidR="00150FA8" w:rsidRPr="00150FA8" w:rsidRDefault="00150FA8" w:rsidP="00150FA8">
            <w:pPr>
              <w:spacing w:after="0" w:line="240" w:lineRule="auto"/>
              <w:jc w:val="center"/>
              <w:rPr>
                <w:rFonts w:ascii="Calibri" w:eastAsia="Times New Roman" w:hAnsi="Calibri" w:cs="Calibri"/>
                <w:sz w:val="20"/>
                <w:szCs w:val="20"/>
                <w:lang w:eastAsia="en-GB"/>
              </w:rPr>
            </w:pPr>
            <w:r w:rsidRPr="00150FA8">
              <w:rPr>
                <w:rFonts w:ascii="Calibri" w:eastAsia="Times New Roman" w:hAnsi="Calibri" w:cs="Calibri"/>
                <w:sz w:val="20"/>
                <w:szCs w:val="20"/>
                <w:lang w:eastAsia="en-GB"/>
              </w:rPr>
              <w:t>-0.0106</w:t>
            </w:r>
          </w:p>
        </w:tc>
      </w:tr>
      <w:tr w:rsidR="00150FA8" w:rsidRPr="00150FA8" w14:paraId="1080BB66" w14:textId="77777777" w:rsidTr="00617FA3">
        <w:trPr>
          <w:trHeight w:val="245"/>
        </w:trPr>
        <w:tc>
          <w:tcPr>
            <w:tcW w:w="1739" w:type="dxa"/>
            <w:tcBorders>
              <w:top w:val="nil"/>
              <w:left w:val="nil"/>
              <w:bottom w:val="nil"/>
              <w:right w:val="nil"/>
            </w:tcBorders>
            <w:shd w:val="clear" w:color="auto" w:fill="auto"/>
            <w:noWrap/>
            <w:vAlign w:val="bottom"/>
            <w:hideMark/>
          </w:tcPr>
          <w:p w14:paraId="0589B49A" w14:textId="77777777" w:rsidR="00150FA8" w:rsidRPr="00150FA8" w:rsidRDefault="00150FA8" w:rsidP="00150FA8">
            <w:pPr>
              <w:spacing w:after="0" w:line="240" w:lineRule="auto"/>
              <w:jc w:val="center"/>
              <w:rPr>
                <w:rFonts w:ascii="Calibri" w:eastAsia="Times New Roman" w:hAnsi="Calibri" w:cs="Calibri"/>
                <w:sz w:val="20"/>
                <w:szCs w:val="20"/>
                <w:lang w:eastAsia="en-GB"/>
              </w:rPr>
            </w:pPr>
          </w:p>
        </w:tc>
        <w:tc>
          <w:tcPr>
            <w:tcW w:w="1401" w:type="dxa"/>
            <w:tcBorders>
              <w:top w:val="nil"/>
              <w:left w:val="nil"/>
              <w:bottom w:val="nil"/>
              <w:right w:val="nil"/>
            </w:tcBorders>
            <w:shd w:val="clear" w:color="auto" w:fill="auto"/>
            <w:noWrap/>
            <w:vAlign w:val="bottom"/>
            <w:hideMark/>
          </w:tcPr>
          <w:p w14:paraId="0EE23743" w14:textId="77777777" w:rsidR="00150FA8" w:rsidRDefault="00150FA8" w:rsidP="00150FA8">
            <w:pPr>
              <w:spacing w:after="0" w:line="240" w:lineRule="auto"/>
              <w:jc w:val="center"/>
              <w:rPr>
                <w:rFonts w:ascii="Calibri" w:eastAsia="Times New Roman" w:hAnsi="Calibri" w:cs="Calibri"/>
                <w:sz w:val="20"/>
                <w:szCs w:val="20"/>
                <w:lang w:eastAsia="en-GB"/>
              </w:rPr>
            </w:pPr>
            <w:r w:rsidRPr="00150FA8">
              <w:rPr>
                <w:rFonts w:ascii="Calibri" w:eastAsia="Times New Roman" w:hAnsi="Calibri" w:cs="Calibri"/>
                <w:sz w:val="20"/>
                <w:szCs w:val="20"/>
                <w:lang w:eastAsia="en-GB"/>
              </w:rPr>
              <w:t>(0.0206)</w:t>
            </w:r>
          </w:p>
          <w:p w14:paraId="176ECB7A" w14:textId="77777777" w:rsidR="00150FA8" w:rsidRPr="00150FA8" w:rsidRDefault="00150FA8" w:rsidP="00150FA8">
            <w:pPr>
              <w:spacing w:after="0" w:line="240" w:lineRule="auto"/>
              <w:jc w:val="center"/>
              <w:rPr>
                <w:rFonts w:ascii="Calibri" w:eastAsia="Times New Roman" w:hAnsi="Calibri" w:cs="Calibri"/>
                <w:sz w:val="20"/>
                <w:szCs w:val="20"/>
                <w:lang w:eastAsia="en-GB"/>
              </w:rPr>
            </w:pPr>
          </w:p>
        </w:tc>
      </w:tr>
      <w:tr w:rsidR="00150FA8" w:rsidRPr="00150FA8" w14:paraId="5B26C335" w14:textId="77777777" w:rsidTr="00617FA3">
        <w:trPr>
          <w:trHeight w:val="245"/>
        </w:trPr>
        <w:tc>
          <w:tcPr>
            <w:tcW w:w="1739" w:type="dxa"/>
            <w:tcBorders>
              <w:top w:val="nil"/>
              <w:left w:val="nil"/>
              <w:bottom w:val="nil"/>
              <w:right w:val="nil"/>
            </w:tcBorders>
            <w:shd w:val="clear" w:color="auto" w:fill="auto"/>
            <w:noWrap/>
            <w:vAlign w:val="bottom"/>
            <w:hideMark/>
          </w:tcPr>
          <w:p w14:paraId="35A1F4BF" w14:textId="77777777" w:rsidR="00150FA8" w:rsidRPr="00150FA8" w:rsidRDefault="00150FA8" w:rsidP="00150FA8">
            <w:pPr>
              <w:spacing w:after="0" w:line="240" w:lineRule="auto"/>
              <w:rPr>
                <w:rFonts w:ascii="Calibri" w:eastAsia="Times New Roman" w:hAnsi="Calibri" w:cs="Calibri"/>
                <w:sz w:val="20"/>
                <w:szCs w:val="20"/>
                <w:lang w:eastAsia="en-GB"/>
              </w:rPr>
            </w:pPr>
            <w:r w:rsidRPr="00150FA8">
              <w:rPr>
                <w:rFonts w:ascii="Calibri" w:eastAsia="Times New Roman" w:hAnsi="Calibri" w:cs="Calibri"/>
                <w:sz w:val="20"/>
                <w:szCs w:val="20"/>
                <w:lang w:eastAsia="en-GB"/>
              </w:rPr>
              <w:t>HAQ</w:t>
            </w:r>
          </w:p>
        </w:tc>
        <w:tc>
          <w:tcPr>
            <w:tcW w:w="1401" w:type="dxa"/>
            <w:tcBorders>
              <w:top w:val="nil"/>
              <w:left w:val="nil"/>
              <w:bottom w:val="nil"/>
              <w:right w:val="nil"/>
            </w:tcBorders>
            <w:shd w:val="clear" w:color="auto" w:fill="auto"/>
            <w:noWrap/>
            <w:vAlign w:val="bottom"/>
            <w:hideMark/>
          </w:tcPr>
          <w:p w14:paraId="2137222C" w14:textId="77777777" w:rsidR="00150FA8" w:rsidRPr="00150FA8" w:rsidRDefault="00150FA8" w:rsidP="00150FA8">
            <w:pPr>
              <w:spacing w:after="0" w:line="240" w:lineRule="auto"/>
              <w:jc w:val="center"/>
              <w:rPr>
                <w:rFonts w:ascii="Calibri" w:eastAsia="Times New Roman" w:hAnsi="Calibri" w:cs="Calibri"/>
                <w:sz w:val="20"/>
                <w:szCs w:val="20"/>
                <w:lang w:eastAsia="en-GB"/>
              </w:rPr>
            </w:pPr>
            <w:r w:rsidRPr="00150FA8">
              <w:rPr>
                <w:rFonts w:ascii="Calibri" w:eastAsia="Times New Roman" w:hAnsi="Calibri" w:cs="Calibri"/>
                <w:sz w:val="20"/>
                <w:szCs w:val="20"/>
                <w:lang w:eastAsia="en-GB"/>
              </w:rPr>
              <w:t>0.0521***</w:t>
            </w:r>
          </w:p>
        </w:tc>
      </w:tr>
      <w:tr w:rsidR="00150FA8" w:rsidRPr="00150FA8" w14:paraId="58A79B44" w14:textId="77777777" w:rsidTr="00617FA3">
        <w:trPr>
          <w:trHeight w:val="245"/>
        </w:trPr>
        <w:tc>
          <w:tcPr>
            <w:tcW w:w="1739" w:type="dxa"/>
            <w:tcBorders>
              <w:top w:val="nil"/>
              <w:left w:val="nil"/>
              <w:bottom w:val="nil"/>
              <w:right w:val="nil"/>
            </w:tcBorders>
            <w:shd w:val="clear" w:color="auto" w:fill="auto"/>
            <w:noWrap/>
            <w:vAlign w:val="bottom"/>
            <w:hideMark/>
          </w:tcPr>
          <w:p w14:paraId="791B9E32" w14:textId="77777777" w:rsidR="00150FA8" w:rsidRPr="00150FA8" w:rsidRDefault="00150FA8" w:rsidP="00150FA8">
            <w:pPr>
              <w:spacing w:after="0" w:line="240" w:lineRule="auto"/>
              <w:jc w:val="center"/>
              <w:rPr>
                <w:rFonts w:ascii="Calibri" w:eastAsia="Times New Roman" w:hAnsi="Calibri" w:cs="Calibri"/>
                <w:sz w:val="20"/>
                <w:szCs w:val="20"/>
                <w:lang w:eastAsia="en-GB"/>
              </w:rPr>
            </w:pPr>
          </w:p>
        </w:tc>
        <w:tc>
          <w:tcPr>
            <w:tcW w:w="1401" w:type="dxa"/>
            <w:tcBorders>
              <w:top w:val="nil"/>
              <w:left w:val="nil"/>
              <w:bottom w:val="nil"/>
              <w:right w:val="nil"/>
            </w:tcBorders>
            <w:shd w:val="clear" w:color="auto" w:fill="auto"/>
            <w:noWrap/>
            <w:vAlign w:val="bottom"/>
            <w:hideMark/>
          </w:tcPr>
          <w:p w14:paraId="3390CB1E" w14:textId="77777777" w:rsidR="00150FA8" w:rsidRDefault="00150FA8" w:rsidP="00150FA8">
            <w:pPr>
              <w:spacing w:after="0" w:line="240" w:lineRule="auto"/>
              <w:jc w:val="center"/>
              <w:rPr>
                <w:rFonts w:ascii="Calibri" w:eastAsia="Times New Roman" w:hAnsi="Calibri" w:cs="Calibri"/>
                <w:sz w:val="20"/>
                <w:szCs w:val="20"/>
                <w:lang w:eastAsia="en-GB"/>
              </w:rPr>
            </w:pPr>
            <w:r w:rsidRPr="00150FA8">
              <w:rPr>
                <w:rFonts w:ascii="Calibri" w:eastAsia="Times New Roman" w:hAnsi="Calibri" w:cs="Calibri"/>
                <w:sz w:val="20"/>
                <w:szCs w:val="20"/>
                <w:lang w:eastAsia="en-GB"/>
              </w:rPr>
              <w:t>(0.0123)</w:t>
            </w:r>
          </w:p>
          <w:p w14:paraId="54CD078D" w14:textId="77777777" w:rsidR="00150FA8" w:rsidRPr="00150FA8" w:rsidRDefault="00150FA8" w:rsidP="00150FA8">
            <w:pPr>
              <w:spacing w:after="0" w:line="240" w:lineRule="auto"/>
              <w:jc w:val="center"/>
              <w:rPr>
                <w:rFonts w:ascii="Calibri" w:eastAsia="Times New Roman" w:hAnsi="Calibri" w:cs="Calibri"/>
                <w:sz w:val="20"/>
                <w:szCs w:val="20"/>
                <w:lang w:eastAsia="en-GB"/>
              </w:rPr>
            </w:pPr>
          </w:p>
        </w:tc>
      </w:tr>
      <w:tr w:rsidR="00150FA8" w:rsidRPr="00150FA8" w14:paraId="56BC034B" w14:textId="77777777" w:rsidTr="00617FA3">
        <w:trPr>
          <w:trHeight w:val="245"/>
        </w:trPr>
        <w:tc>
          <w:tcPr>
            <w:tcW w:w="1739" w:type="dxa"/>
            <w:tcBorders>
              <w:top w:val="nil"/>
              <w:left w:val="nil"/>
              <w:bottom w:val="nil"/>
              <w:right w:val="nil"/>
            </w:tcBorders>
            <w:shd w:val="clear" w:color="auto" w:fill="auto"/>
            <w:noWrap/>
            <w:vAlign w:val="bottom"/>
            <w:hideMark/>
          </w:tcPr>
          <w:p w14:paraId="30FC60E3" w14:textId="77777777" w:rsidR="00150FA8" w:rsidRPr="00150FA8" w:rsidRDefault="00150FA8" w:rsidP="00150FA8">
            <w:pPr>
              <w:spacing w:after="0" w:line="240" w:lineRule="auto"/>
              <w:rPr>
                <w:rFonts w:ascii="Calibri" w:eastAsia="Times New Roman" w:hAnsi="Calibri" w:cs="Calibri"/>
                <w:sz w:val="20"/>
                <w:szCs w:val="20"/>
                <w:lang w:eastAsia="en-GB"/>
              </w:rPr>
            </w:pPr>
            <w:r w:rsidRPr="00150FA8">
              <w:rPr>
                <w:rFonts w:ascii="Calibri" w:eastAsia="Times New Roman" w:hAnsi="Calibri" w:cs="Calibri"/>
                <w:sz w:val="20"/>
                <w:szCs w:val="20"/>
                <w:lang w:eastAsia="en-GB"/>
              </w:rPr>
              <w:t>BMI</w:t>
            </w:r>
          </w:p>
        </w:tc>
        <w:tc>
          <w:tcPr>
            <w:tcW w:w="1401" w:type="dxa"/>
            <w:tcBorders>
              <w:top w:val="nil"/>
              <w:left w:val="nil"/>
              <w:bottom w:val="nil"/>
              <w:right w:val="nil"/>
            </w:tcBorders>
            <w:shd w:val="clear" w:color="auto" w:fill="auto"/>
            <w:noWrap/>
            <w:vAlign w:val="bottom"/>
            <w:hideMark/>
          </w:tcPr>
          <w:p w14:paraId="5D1DAE7E" w14:textId="77777777" w:rsidR="00150FA8" w:rsidRPr="00150FA8" w:rsidRDefault="00150FA8" w:rsidP="00150FA8">
            <w:pPr>
              <w:spacing w:after="0" w:line="240" w:lineRule="auto"/>
              <w:jc w:val="center"/>
              <w:rPr>
                <w:rFonts w:ascii="Calibri" w:eastAsia="Times New Roman" w:hAnsi="Calibri" w:cs="Calibri"/>
                <w:sz w:val="20"/>
                <w:szCs w:val="20"/>
                <w:lang w:eastAsia="en-GB"/>
              </w:rPr>
            </w:pPr>
            <w:r w:rsidRPr="00150FA8">
              <w:rPr>
                <w:rFonts w:ascii="Calibri" w:eastAsia="Times New Roman" w:hAnsi="Calibri" w:cs="Calibri"/>
                <w:sz w:val="20"/>
                <w:szCs w:val="20"/>
                <w:lang w:eastAsia="en-GB"/>
              </w:rPr>
              <w:t>-0.0808</w:t>
            </w:r>
          </w:p>
        </w:tc>
      </w:tr>
      <w:tr w:rsidR="00150FA8" w:rsidRPr="00150FA8" w14:paraId="646145F4" w14:textId="77777777" w:rsidTr="00617FA3">
        <w:trPr>
          <w:trHeight w:val="245"/>
        </w:trPr>
        <w:tc>
          <w:tcPr>
            <w:tcW w:w="1739" w:type="dxa"/>
            <w:tcBorders>
              <w:top w:val="nil"/>
              <w:left w:val="nil"/>
              <w:bottom w:val="nil"/>
              <w:right w:val="nil"/>
            </w:tcBorders>
            <w:shd w:val="clear" w:color="auto" w:fill="auto"/>
            <w:noWrap/>
            <w:vAlign w:val="bottom"/>
            <w:hideMark/>
          </w:tcPr>
          <w:p w14:paraId="05D74731" w14:textId="77777777" w:rsidR="00150FA8" w:rsidRPr="00150FA8" w:rsidRDefault="00150FA8" w:rsidP="00150FA8">
            <w:pPr>
              <w:spacing w:after="0" w:line="240" w:lineRule="auto"/>
              <w:jc w:val="center"/>
              <w:rPr>
                <w:rFonts w:ascii="Calibri" w:eastAsia="Times New Roman" w:hAnsi="Calibri" w:cs="Calibri"/>
                <w:sz w:val="20"/>
                <w:szCs w:val="20"/>
                <w:lang w:eastAsia="en-GB"/>
              </w:rPr>
            </w:pPr>
          </w:p>
        </w:tc>
        <w:tc>
          <w:tcPr>
            <w:tcW w:w="1401" w:type="dxa"/>
            <w:tcBorders>
              <w:top w:val="nil"/>
              <w:left w:val="nil"/>
              <w:bottom w:val="nil"/>
              <w:right w:val="nil"/>
            </w:tcBorders>
            <w:shd w:val="clear" w:color="auto" w:fill="auto"/>
            <w:noWrap/>
            <w:vAlign w:val="bottom"/>
            <w:hideMark/>
          </w:tcPr>
          <w:p w14:paraId="2ED2C857" w14:textId="77777777" w:rsidR="00150FA8" w:rsidRDefault="00150FA8" w:rsidP="00150FA8">
            <w:pPr>
              <w:spacing w:after="0" w:line="240" w:lineRule="auto"/>
              <w:jc w:val="center"/>
              <w:rPr>
                <w:rFonts w:ascii="Calibri" w:eastAsia="Times New Roman" w:hAnsi="Calibri" w:cs="Calibri"/>
                <w:sz w:val="20"/>
                <w:szCs w:val="20"/>
                <w:lang w:eastAsia="en-GB"/>
              </w:rPr>
            </w:pPr>
            <w:r w:rsidRPr="00150FA8">
              <w:rPr>
                <w:rFonts w:ascii="Calibri" w:eastAsia="Times New Roman" w:hAnsi="Calibri" w:cs="Calibri"/>
                <w:sz w:val="20"/>
                <w:szCs w:val="20"/>
                <w:lang w:eastAsia="en-GB"/>
              </w:rPr>
              <w:t>(0.0499)</w:t>
            </w:r>
          </w:p>
          <w:p w14:paraId="675C8B84" w14:textId="77777777" w:rsidR="00150FA8" w:rsidRPr="00150FA8" w:rsidRDefault="00150FA8" w:rsidP="00150FA8">
            <w:pPr>
              <w:spacing w:after="0" w:line="240" w:lineRule="auto"/>
              <w:jc w:val="center"/>
              <w:rPr>
                <w:rFonts w:ascii="Calibri" w:eastAsia="Times New Roman" w:hAnsi="Calibri" w:cs="Calibri"/>
                <w:sz w:val="20"/>
                <w:szCs w:val="20"/>
                <w:lang w:eastAsia="en-GB"/>
              </w:rPr>
            </w:pPr>
          </w:p>
        </w:tc>
      </w:tr>
      <w:tr w:rsidR="00150FA8" w:rsidRPr="00150FA8" w14:paraId="1CDDDC24" w14:textId="77777777" w:rsidTr="00617FA3">
        <w:trPr>
          <w:trHeight w:val="245"/>
        </w:trPr>
        <w:tc>
          <w:tcPr>
            <w:tcW w:w="1739" w:type="dxa"/>
            <w:tcBorders>
              <w:top w:val="nil"/>
              <w:left w:val="nil"/>
              <w:bottom w:val="nil"/>
              <w:right w:val="nil"/>
            </w:tcBorders>
            <w:shd w:val="clear" w:color="auto" w:fill="auto"/>
            <w:noWrap/>
            <w:vAlign w:val="bottom"/>
            <w:hideMark/>
          </w:tcPr>
          <w:p w14:paraId="02C59D47" w14:textId="77777777" w:rsidR="00150FA8" w:rsidRPr="00150FA8" w:rsidRDefault="00150FA8" w:rsidP="00150FA8">
            <w:pPr>
              <w:spacing w:after="0" w:line="240" w:lineRule="auto"/>
              <w:rPr>
                <w:rFonts w:ascii="Calibri" w:eastAsia="Times New Roman" w:hAnsi="Calibri" w:cs="Calibri"/>
                <w:sz w:val="20"/>
                <w:szCs w:val="20"/>
                <w:lang w:eastAsia="en-GB"/>
              </w:rPr>
            </w:pPr>
            <w:r w:rsidRPr="00150FA8">
              <w:rPr>
                <w:rFonts w:ascii="Calibri" w:eastAsia="Times New Roman" w:hAnsi="Calibri" w:cs="Calibri"/>
                <w:sz w:val="20"/>
                <w:szCs w:val="20"/>
                <w:lang w:eastAsia="en-GB"/>
              </w:rPr>
              <w:t>diabetes</w:t>
            </w:r>
          </w:p>
        </w:tc>
        <w:tc>
          <w:tcPr>
            <w:tcW w:w="1401" w:type="dxa"/>
            <w:tcBorders>
              <w:top w:val="nil"/>
              <w:left w:val="nil"/>
              <w:bottom w:val="nil"/>
              <w:right w:val="nil"/>
            </w:tcBorders>
            <w:shd w:val="clear" w:color="auto" w:fill="auto"/>
            <w:noWrap/>
            <w:vAlign w:val="bottom"/>
            <w:hideMark/>
          </w:tcPr>
          <w:p w14:paraId="722F5507" w14:textId="77777777" w:rsidR="00150FA8" w:rsidRPr="00150FA8" w:rsidRDefault="00150FA8" w:rsidP="00150FA8">
            <w:pPr>
              <w:spacing w:after="0" w:line="240" w:lineRule="auto"/>
              <w:jc w:val="center"/>
              <w:rPr>
                <w:rFonts w:ascii="Calibri" w:eastAsia="Times New Roman" w:hAnsi="Calibri" w:cs="Calibri"/>
                <w:sz w:val="20"/>
                <w:szCs w:val="20"/>
                <w:lang w:eastAsia="en-GB"/>
              </w:rPr>
            </w:pPr>
            <w:r w:rsidRPr="00150FA8">
              <w:rPr>
                <w:rFonts w:ascii="Calibri" w:eastAsia="Times New Roman" w:hAnsi="Calibri" w:cs="Calibri"/>
                <w:sz w:val="20"/>
                <w:szCs w:val="20"/>
                <w:lang w:eastAsia="en-GB"/>
              </w:rPr>
              <w:t>0.00853</w:t>
            </w:r>
          </w:p>
        </w:tc>
      </w:tr>
      <w:tr w:rsidR="00150FA8" w:rsidRPr="00150FA8" w14:paraId="5DB60B5E" w14:textId="77777777" w:rsidTr="00617FA3">
        <w:trPr>
          <w:trHeight w:val="245"/>
        </w:trPr>
        <w:tc>
          <w:tcPr>
            <w:tcW w:w="1739" w:type="dxa"/>
            <w:tcBorders>
              <w:top w:val="nil"/>
              <w:left w:val="nil"/>
              <w:bottom w:val="nil"/>
              <w:right w:val="nil"/>
            </w:tcBorders>
            <w:shd w:val="clear" w:color="auto" w:fill="auto"/>
            <w:noWrap/>
            <w:vAlign w:val="bottom"/>
            <w:hideMark/>
          </w:tcPr>
          <w:p w14:paraId="06531F88" w14:textId="77777777" w:rsidR="00150FA8" w:rsidRPr="00150FA8" w:rsidRDefault="00150FA8" w:rsidP="00150FA8">
            <w:pPr>
              <w:spacing w:after="0" w:line="240" w:lineRule="auto"/>
              <w:jc w:val="center"/>
              <w:rPr>
                <w:rFonts w:ascii="Calibri" w:eastAsia="Times New Roman" w:hAnsi="Calibri" w:cs="Calibri"/>
                <w:sz w:val="20"/>
                <w:szCs w:val="20"/>
                <w:lang w:eastAsia="en-GB"/>
              </w:rPr>
            </w:pPr>
          </w:p>
        </w:tc>
        <w:tc>
          <w:tcPr>
            <w:tcW w:w="1401" w:type="dxa"/>
            <w:tcBorders>
              <w:top w:val="nil"/>
              <w:left w:val="nil"/>
              <w:bottom w:val="nil"/>
              <w:right w:val="nil"/>
            </w:tcBorders>
            <w:shd w:val="clear" w:color="auto" w:fill="auto"/>
            <w:noWrap/>
            <w:vAlign w:val="bottom"/>
            <w:hideMark/>
          </w:tcPr>
          <w:p w14:paraId="3DED5EB3" w14:textId="77777777" w:rsidR="00150FA8" w:rsidRDefault="00150FA8" w:rsidP="00150FA8">
            <w:pPr>
              <w:spacing w:after="0" w:line="240" w:lineRule="auto"/>
              <w:jc w:val="center"/>
              <w:rPr>
                <w:rFonts w:ascii="Calibri" w:eastAsia="Times New Roman" w:hAnsi="Calibri" w:cs="Calibri"/>
                <w:sz w:val="20"/>
                <w:szCs w:val="20"/>
                <w:lang w:eastAsia="en-GB"/>
              </w:rPr>
            </w:pPr>
            <w:r w:rsidRPr="00150FA8">
              <w:rPr>
                <w:rFonts w:ascii="Calibri" w:eastAsia="Times New Roman" w:hAnsi="Calibri" w:cs="Calibri"/>
                <w:sz w:val="20"/>
                <w:szCs w:val="20"/>
                <w:lang w:eastAsia="en-GB"/>
              </w:rPr>
              <w:t>(0.0199)</w:t>
            </w:r>
          </w:p>
          <w:p w14:paraId="5656DF01" w14:textId="77777777" w:rsidR="00150FA8" w:rsidRPr="00150FA8" w:rsidRDefault="00150FA8" w:rsidP="00150FA8">
            <w:pPr>
              <w:spacing w:after="0" w:line="240" w:lineRule="auto"/>
              <w:jc w:val="center"/>
              <w:rPr>
                <w:rFonts w:ascii="Calibri" w:eastAsia="Times New Roman" w:hAnsi="Calibri" w:cs="Calibri"/>
                <w:sz w:val="20"/>
                <w:szCs w:val="20"/>
                <w:lang w:eastAsia="en-GB"/>
              </w:rPr>
            </w:pPr>
          </w:p>
        </w:tc>
      </w:tr>
      <w:tr w:rsidR="00150FA8" w:rsidRPr="00150FA8" w14:paraId="589611B7" w14:textId="77777777" w:rsidTr="00617FA3">
        <w:trPr>
          <w:trHeight w:val="245"/>
        </w:trPr>
        <w:tc>
          <w:tcPr>
            <w:tcW w:w="1739" w:type="dxa"/>
            <w:tcBorders>
              <w:top w:val="nil"/>
              <w:left w:val="nil"/>
              <w:bottom w:val="nil"/>
              <w:right w:val="nil"/>
            </w:tcBorders>
            <w:shd w:val="clear" w:color="auto" w:fill="auto"/>
            <w:noWrap/>
            <w:vAlign w:val="bottom"/>
            <w:hideMark/>
          </w:tcPr>
          <w:p w14:paraId="2BDF0578" w14:textId="77777777" w:rsidR="00150FA8" w:rsidRPr="00150FA8" w:rsidRDefault="00150FA8" w:rsidP="00150FA8">
            <w:pPr>
              <w:spacing w:after="0" w:line="240" w:lineRule="auto"/>
              <w:rPr>
                <w:rFonts w:ascii="Calibri" w:eastAsia="Times New Roman" w:hAnsi="Calibri" w:cs="Calibri"/>
                <w:sz w:val="20"/>
                <w:szCs w:val="20"/>
                <w:lang w:eastAsia="en-GB"/>
              </w:rPr>
            </w:pPr>
            <w:r w:rsidRPr="00150FA8">
              <w:rPr>
                <w:rFonts w:ascii="Calibri" w:eastAsia="Times New Roman" w:hAnsi="Calibri" w:cs="Calibri"/>
                <w:sz w:val="20"/>
                <w:szCs w:val="20"/>
                <w:lang w:eastAsia="en-GB"/>
              </w:rPr>
              <w:t>Constant</w:t>
            </w:r>
          </w:p>
        </w:tc>
        <w:tc>
          <w:tcPr>
            <w:tcW w:w="1401" w:type="dxa"/>
            <w:tcBorders>
              <w:top w:val="nil"/>
              <w:left w:val="nil"/>
              <w:bottom w:val="nil"/>
              <w:right w:val="nil"/>
            </w:tcBorders>
            <w:shd w:val="clear" w:color="auto" w:fill="auto"/>
            <w:noWrap/>
            <w:vAlign w:val="bottom"/>
            <w:hideMark/>
          </w:tcPr>
          <w:p w14:paraId="25E18AC9" w14:textId="77777777" w:rsidR="00150FA8" w:rsidRPr="00150FA8" w:rsidRDefault="00150FA8" w:rsidP="00150FA8">
            <w:pPr>
              <w:spacing w:after="0" w:line="240" w:lineRule="auto"/>
              <w:jc w:val="center"/>
              <w:rPr>
                <w:rFonts w:ascii="Calibri" w:eastAsia="Times New Roman" w:hAnsi="Calibri" w:cs="Calibri"/>
                <w:sz w:val="20"/>
                <w:szCs w:val="20"/>
                <w:lang w:eastAsia="en-GB"/>
              </w:rPr>
            </w:pPr>
            <w:r w:rsidRPr="00150FA8">
              <w:rPr>
                <w:rFonts w:ascii="Calibri" w:eastAsia="Times New Roman" w:hAnsi="Calibri" w:cs="Calibri"/>
                <w:sz w:val="20"/>
                <w:szCs w:val="20"/>
                <w:lang w:eastAsia="en-GB"/>
              </w:rPr>
              <w:t>-3.764***</w:t>
            </w:r>
          </w:p>
        </w:tc>
      </w:tr>
      <w:tr w:rsidR="00150FA8" w:rsidRPr="00150FA8" w14:paraId="370D6929" w14:textId="77777777" w:rsidTr="00617FA3">
        <w:trPr>
          <w:trHeight w:val="245"/>
        </w:trPr>
        <w:tc>
          <w:tcPr>
            <w:tcW w:w="1739" w:type="dxa"/>
            <w:tcBorders>
              <w:top w:val="nil"/>
              <w:left w:val="nil"/>
              <w:bottom w:val="nil"/>
              <w:right w:val="nil"/>
            </w:tcBorders>
            <w:shd w:val="clear" w:color="auto" w:fill="auto"/>
            <w:noWrap/>
            <w:vAlign w:val="bottom"/>
            <w:hideMark/>
          </w:tcPr>
          <w:p w14:paraId="10328B60" w14:textId="77777777" w:rsidR="00150FA8" w:rsidRPr="00150FA8" w:rsidRDefault="00150FA8" w:rsidP="00150FA8">
            <w:pPr>
              <w:spacing w:after="0" w:line="240" w:lineRule="auto"/>
              <w:jc w:val="center"/>
              <w:rPr>
                <w:rFonts w:ascii="Calibri" w:eastAsia="Times New Roman" w:hAnsi="Calibri" w:cs="Calibri"/>
                <w:sz w:val="20"/>
                <w:szCs w:val="20"/>
                <w:lang w:eastAsia="en-GB"/>
              </w:rPr>
            </w:pPr>
          </w:p>
        </w:tc>
        <w:tc>
          <w:tcPr>
            <w:tcW w:w="1401" w:type="dxa"/>
            <w:tcBorders>
              <w:top w:val="nil"/>
              <w:left w:val="nil"/>
              <w:bottom w:val="nil"/>
              <w:right w:val="nil"/>
            </w:tcBorders>
            <w:shd w:val="clear" w:color="auto" w:fill="auto"/>
            <w:noWrap/>
            <w:vAlign w:val="bottom"/>
            <w:hideMark/>
          </w:tcPr>
          <w:p w14:paraId="7E1998F2" w14:textId="77777777" w:rsidR="00150FA8" w:rsidRPr="00150FA8" w:rsidRDefault="00150FA8" w:rsidP="00150FA8">
            <w:pPr>
              <w:spacing w:after="0" w:line="240" w:lineRule="auto"/>
              <w:jc w:val="center"/>
              <w:rPr>
                <w:rFonts w:ascii="Calibri" w:eastAsia="Times New Roman" w:hAnsi="Calibri" w:cs="Calibri"/>
                <w:sz w:val="20"/>
                <w:szCs w:val="20"/>
                <w:lang w:eastAsia="en-GB"/>
              </w:rPr>
            </w:pPr>
            <w:r w:rsidRPr="00150FA8">
              <w:rPr>
                <w:rFonts w:ascii="Calibri" w:eastAsia="Times New Roman" w:hAnsi="Calibri" w:cs="Calibri"/>
                <w:sz w:val="20"/>
                <w:szCs w:val="20"/>
                <w:lang w:eastAsia="en-GB"/>
              </w:rPr>
              <w:t>(1.167)</w:t>
            </w:r>
          </w:p>
        </w:tc>
      </w:tr>
      <w:tr w:rsidR="00150FA8" w:rsidRPr="00150FA8" w14:paraId="4143A8AB" w14:textId="77777777" w:rsidTr="00617FA3">
        <w:trPr>
          <w:trHeight w:val="245"/>
        </w:trPr>
        <w:tc>
          <w:tcPr>
            <w:tcW w:w="1739" w:type="dxa"/>
            <w:tcBorders>
              <w:top w:val="nil"/>
              <w:left w:val="nil"/>
              <w:bottom w:val="nil"/>
              <w:right w:val="nil"/>
            </w:tcBorders>
            <w:shd w:val="clear" w:color="auto" w:fill="auto"/>
            <w:noWrap/>
            <w:vAlign w:val="bottom"/>
            <w:hideMark/>
          </w:tcPr>
          <w:p w14:paraId="18881D71" w14:textId="77777777" w:rsidR="00150FA8" w:rsidRPr="00150FA8" w:rsidRDefault="00150FA8" w:rsidP="00150FA8">
            <w:pPr>
              <w:spacing w:after="0" w:line="240" w:lineRule="auto"/>
              <w:jc w:val="center"/>
              <w:rPr>
                <w:rFonts w:ascii="Calibri" w:eastAsia="Times New Roman" w:hAnsi="Calibri" w:cs="Calibri"/>
                <w:sz w:val="20"/>
                <w:szCs w:val="20"/>
                <w:lang w:eastAsia="en-GB"/>
              </w:rPr>
            </w:pPr>
          </w:p>
        </w:tc>
        <w:tc>
          <w:tcPr>
            <w:tcW w:w="1401" w:type="dxa"/>
            <w:tcBorders>
              <w:top w:val="nil"/>
              <w:left w:val="nil"/>
              <w:bottom w:val="nil"/>
              <w:right w:val="nil"/>
            </w:tcBorders>
            <w:shd w:val="clear" w:color="auto" w:fill="auto"/>
            <w:noWrap/>
            <w:vAlign w:val="bottom"/>
            <w:hideMark/>
          </w:tcPr>
          <w:p w14:paraId="38DE3FD5" w14:textId="77777777" w:rsidR="00150FA8" w:rsidRPr="00150FA8" w:rsidRDefault="00150FA8" w:rsidP="00150FA8">
            <w:pPr>
              <w:spacing w:after="0" w:line="240" w:lineRule="auto"/>
              <w:rPr>
                <w:rFonts w:eastAsia="Times New Roman" w:cs="Times New Roman"/>
                <w:sz w:val="20"/>
                <w:szCs w:val="20"/>
                <w:lang w:eastAsia="en-GB"/>
              </w:rPr>
            </w:pPr>
          </w:p>
        </w:tc>
      </w:tr>
      <w:tr w:rsidR="00150FA8" w:rsidRPr="00150FA8" w14:paraId="51DD25E9" w14:textId="77777777" w:rsidTr="00617FA3">
        <w:trPr>
          <w:trHeight w:val="245"/>
        </w:trPr>
        <w:tc>
          <w:tcPr>
            <w:tcW w:w="1739" w:type="dxa"/>
            <w:tcBorders>
              <w:top w:val="nil"/>
              <w:left w:val="nil"/>
              <w:bottom w:val="nil"/>
              <w:right w:val="nil"/>
            </w:tcBorders>
            <w:shd w:val="clear" w:color="auto" w:fill="auto"/>
            <w:noWrap/>
            <w:vAlign w:val="bottom"/>
            <w:hideMark/>
          </w:tcPr>
          <w:p w14:paraId="5BAA7D3D" w14:textId="77777777" w:rsidR="00150FA8" w:rsidRPr="00150FA8" w:rsidRDefault="00150FA8" w:rsidP="00150FA8">
            <w:pPr>
              <w:spacing w:after="0" w:line="240" w:lineRule="auto"/>
              <w:rPr>
                <w:rFonts w:ascii="Calibri" w:eastAsia="Times New Roman" w:hAnsi="Calibri" w:cs="Calibri"/>
                <w:sz w:val="20"/>
                <w:szCs w:val="20"/>
                <w:lang w:eastAsia="en-GB"/>
              </w:rPr>
            </w:pPr>
            <w:r w:rsidRPr="00150FA8">
              <w:rPr>
                <w:rFonts w:ascii="Calibri" w:eastAsia="Times New Roman" w:hAnsi="Calibri" w:cs="Calibri"/>
                <w:sz w:val="20"/>
                <w:szCs w:val="20"/>
                <w:lang w:eastAsia="en-GB"/>
              </w:rPr>
              <w:t>Observations</w:t>
            </w:r>
          </w:p>
        </w:tc>
        <w:tc>
          <w:tcPr>
            <w:tcW w:w="1401" w:type="dxa"/>
            <w:tcBorders>
              <w:top w:val="nil"/>
              <w:left w:val="nil"/>
              <w:bottom w:val="nil"/>
              <w:right w:val="nil"/>
            </w:tcBorders>
            <w:shd w:val="clear" w:color="auto" w:fill="auto"/>
            <w:noWrap/>
            <w:vAlign w:val="bottom"/>
            <w:hideMark/>
          </w:tcPr>
          <w:p w14:paraId="36937430" w14:textId="77777777" w:rsidR="00150FA8" w:rsidRPr="00150FA8" w:rsidRDefault="00150FA8" w:rsidP="00150FA8">
            <w:pPr>
              <w:spacing w:after="0" w:line="240" w:lineRule="auto"/>
              <w:jc w:val="center"/>
              <w:rPr>
                <w:rFonts w:ascii="Calibri" w:eastAsia="Times New Roman" w:hAnsi="Calibri" w:cs="Calibri"/>
                <w:sz w:val="20"/>
                <w:szCs w:val="20"/>
                <w:lang w:eastAsia="en-GB"/>
              </w:rPr>
            </w:pPr>
            <w:r w:rsidRPr="00150FA8">
              <w:rPr>
                <w:rFonts w:ascii="Calibri" w:eastAsia="Times New Roman" w:hAnsi="Calibri" w:cs="Calibri"/>
                <w:sz w:val="20"/>
                <w:szCs w:val="20"/>
                <w:lang w:eastAsia="en-GB"/>
              </w:rPr>
              <w:t>93</w:t>
            </w:r>
          </w:p>
        </w:tc>
      </w:tr>
      <w:tr w:rsidR="00150FA8" w:rsidRPr="00150FA8" w14:paraId="6BB076A4" w14:textId="77777777" w:rsidTr="00617FA3">
        <w:trPr>
          <w:trHeight w:val="245"/>
        </w:trPr>
        <w:tc>
          <w:tcPr>
            <w:tcW w:w="1739" w:type="dxa"/>
            <w:tcBorders>
              <w:top w:val="nil"/>
              <w:left w:val="nil"/>
              <w:bottom w:val="single" w:sz="4" w:space="0" w:color="000000"/>
              <w:right w:val="nil"/>
            </w:tcBorders>
            <w:shd w:val="clear" w:color="auto" w:fill="auto"/>
            <w:noWrap/>
            <w:vAlign w:val="bottom"/>
            <w:hideMark/>
          </w:tcPr>
          <w:p w14:paraId="2C0438A2" w14:textId="77777777" w:rsidR="00150FA8" w:rsidRPr="00150FA8" w:rsidRDefault="00150FA8" w:rsidP="00150FA8">
            <w:pPr>
              <w:spacing w:after="0" w:line="240" w:lineRule="auto"/>
              <w:rPr>
                <w:rFonts w:ascii="Calibri" w:eastAsia="Times New Roman" w:hAnsi="Calibri" w:cs="Calibri"/>
                <w:sz w:val="20"/>
                <w:szCs w:val="20"/>
                <w:lang w:eastAsia="en-GB"/>
              </w:rPr>
            </w:pPr>
            <w:r w:rsidRPr="00150FA8">
              <w:rPr>
                <w:rFonts w:ascii="Calibri" w:eastAsia="Times New Roman" w:hAnsi="Calibri" w:cs="Calibri"/>
                <w:sz w:val="20"/>
                <w:szCs w:val="20"/>
                <w:lang w:eastAsia="en-GB"/>
              </w:rPr>
              <w:t>R-squared</w:t>
            </w:r>
          </w:p>
        </w:tc>
        <w:tc>
          <w:tcPr>
            <w:tcW w:w="1401" w:type="dxa"/>
            <w:tcBorders>
              <w:top w:val="nil"/>
              <w:left w:val="nil"/>
              <w:bottom w:val="single" w:sz="4" w:space="0" w:color="000000"/>
              <w:right w:val="nil"/>
            </w:tcBorders>
            <w:shd w:val="clear" w:color="auto" w:fill="auto"/>
            <w:noWrap/>
            <w:vAlign w:val="bottom"/>
            <w:hideMark/>
          </w:tcPr>
          <w:p w14:paraId="38FD624A" w14:textId="77777777" w:rsidR="00150FA8" w:rsidRPr="00150FA8" w:rsidRDefault="00150FA8" w:rsidP="00150FA8">
            <w:pPr>
              <w:spacing w:after="0" w:line="240" w:lineRule="auto"/>
              <w:jc w:val="center"/>
              <w:rPr>
                <w:rFonts w:ascii="Calibri" w:eastAsia="Times New Roman" w:hAnsi="Calibri" w:cs="Calibri"/>
                <w:sz w:val="20"/>
                <w:szCs w:val="20"/>
                <w:lang w:eastAsia="en-GB"/>
              </w:rPr>
            </w:pPr>
            <w:r w:rsidRPr="00150FA8">
              <w:rPr>
                <w:rFonts w:ascii="Calibri" w:eastAsia="Times New Roman" w:hAnsi="Calibri" w:cs="Calibri"/>
                <w:sz w:val="20"/>
                <w:szCs w:val="20"/>
                <w:lang w:eastAsia="en-GB"/>
              </w:rPr>
              <w:t>0.789</w:t>
            </w:r>
          </w:p>
        </w:tc>
      </w:tr>
      <w:tr w:rsidR="00150FA8" w:rsidRPr="00150FA8" w14:paraId="652C3294" w14:textId="77777777" w:rsidTr="00617FA3">
        <w:trPr>
          <w:trHeight w:val="245"/>
        </w:trPr>
        <w:tc>
          <w:tcPr>
            <w:tcW w:w="3141" w:type="dxa"/>
            <w:gridSpan w:val="2"/>
            <w:tcBorders>
              <w:top w:val="nil"/>
              <w:left w:val="nil"/>
              <w:bottom w:val="nil"/>
              <w:right w:val="nil"/>
            </w:tcBorders>
            <w:shd w:val="clear" w:color="auto" w:fill="auto"/>
            <w:noWrap/>
            <w:vAlign w:val="bottom"/>
            <w:hideMark/>
          </w:tcPr>
          <w:p w14:paraId="6BC44F89" w14:textId="77777777" w:rsidR="00150FA8" w:rsidRPr="00150FA8" w:rsidRDefault="00150FA8" w:rsidP="00150FA8">
            <w:pPr>
              <w:spacing w:after="0" w:line="240" w:lineRule="auto"/>
              <w:rPr>
                <w:rFonts w:ascii="Calibri" w:eastAsia="Times New Roman" w:hAnsi="Calibri" w:cs="Calibri"/>
                <w:sz w:val="20"/>
                <w:szCs w:val="20"/>
                <w:lang w:eastAsia="en-GB"/>
              </w:rPr>
            </w:pPr>
            <w:r w:rsidRPr="00150FA8">
              <w:rPr>
                <w:rFonts w:ascii="Calibri" w:eastAsia="Times New Roman" w:hAnsi="Calibri" w:cs="Calibri"/>
                <w:sz w:val="20"/>
                <w:szCs w:val="20"/>
                <w:lang w:eastAsia="en-GB"/>
              </w:rPr>
              <w:t>Standard errors in parentheses</w:t>
            </w:r>
          </w:p>
        </w:tc>
      </w:tr>
      <w:tr w:rsidR="00150FA8" w:rsidRPr="00150FA8" w14:paraId="0B143B7F" w14:textId="77777777" w:rsidTr="00617FA3">
        <w:trPr>
          <w:trHeight w:val="245"/>
        </w:trPr>
        <w:tc>
          <w:tcPr>
            <w:tcW w:w="3141" w:type="dxa"/>
            <w:gridSpan w:val="2"/>
            <w:tcBorders>
              <w:top w:val="nil"/>
              <w:left w:val="nil"/>
              <w:bottom w:val="nil"/>
              <w:right w:val="nil"/>
            </w:tcBorders>
            <w:shd w:val="clear" w:color="auto" w:fill="auto"/>
            <w:noWrap/>
            <w:vAlign w:val="bottom"/>
            <w:hideMark/>
          </w:tcPr>
          <w:p w14:paraId="6B9D42B0" w14:textId="77777777" w:rsidR="00150FA8" w:rsidRPr="00150FA8" w:rsidRDefault="00150FA8" w:rsidP="00150FA8">
            <w:pPr>
              <w:spacing w:after="0" w:line="240" w:lineRule="auto"/>
              <w:rPr>
                <w:rFonts w:ascii="Calibri" w:eastAsia="Times New Roman" w:hAnsi="Calibri" w:cs="Calibri"/>
                <w:sz w:val="20"/>
                <w:szCs w:val="20"/>
                <w:lang w:eastAsia="en-GB"/>
              </w:rPr>
            </w:pPr>
            <w:r w:rsidRPr="00150FA8">
              <w:rPr>
                <w:rFonts w:ascii="Calibri" w:eastAsia="Times New Roman" w:hAnsi="Calibri" w:cs="Calibri"/>
                <w:sz w:val="20"/>
                <w:szCs w:val="20"/>
                <w:lang w:eastAsia="en-GB"/>
              </w:rPr>
              <w:t>*** p&lt;0.01, ** p&lt;0.05, * p&lt;0.1</w:t>
            </w:r>
          </w:p>
        </w:tc>
      </w:tr>
    </w:tbl>
    <w:p w14:paraId="223B3DCC" w14:textId="77777777" w:rsidR="00617FA3" w:rsidRDefault="00617FA3" w:rsidP="00617FA3">
      <w:pPr>
        <w:pStyle w:val="Caption"/>
        <w:keepNext/>
        <w:jc w:val="center"/>
        <w:rPr>
          <w:i w:val="0"/>
          <w:iCs w:val="0"/>
          <w:color w:val="auto"/>
          <w:sz w:val="22"/>
          <w:szCs w:val="22"/>
        </w:rPr>
      </w:pPr>
    </w:p>
    <w:p w14:paraId="55BE7999" w14:textId="77777777" w:rsidR="00617FA3" w:rsidRPr="00617FA3" w:rsidRDefault="00617FA3" w:rsidP="00617FA3"/>
    <w:p w14:paraId="074BCF28" w14:textId="77777777" w:rsidR="00617FA3" w:rsidRDefault="00617FA3" w:rsidP="00617FA3">
      <w:pPr>
        <w:pStyle w:val="Caption"/>
        <w:keepNext/>
        <w:jc w:val="center"/>
        <w:rPr>
          <w:color w:val="000000" w:themeColor="text1"/>
        </w:rPr>
      </w:pPr>
    </w:p>
    <w:p w14:paraId="0256EC94" w14:textId="77777777" w:rsidR="00617FA3" w:rsidRPr="00617FA3" w:rsidRDefault="00617FA3" w:rsidP="00617FA3">
      <w:pPr>
        <w:pStyle w:val="Caption"/>
        <w:keepNext/>
        <w:jc w:val="center"/>
        <w:rPr>
          <w:color w:val="000000" w:themeColor="text1"/>
        </w:rPr>
      </w:pPr>
      <w:r w:rsidRPr="00617FA3">
        <w:rPr>
          <w:color w:val="000000" w:themeColor="text1"/>
        </w:rPr>
        <w:t xml:space="preserve">Table </w:t>
      </w:r>
      <w:r w:rsidRPr="00617FA3">
        <w:rPr>
          <w:color w:val="000000" w:themeColor="text1"/>
        </w:rPr>
        <w:fldChar w:fldCharType="begin"/>
      </w:r>
      <w:r w:rsidRPr="00617FA3">
        <w:rPr>
          <w:color w:val="000000" w:themeColor="text1"/>
        </w:rPr>
        <w:instrText xml:space="preserve"> SEQ Table \* ARABIC </w:instrText>
      </w:r>
      <w:r w:rsidRPr="00617FA3">
        <w:rPr>
          <w:color w:val="000000" w:themeColor="text1"/>
        </w:rPr>
        <w:fldChar w:fldCharType="separate"/>
      </w:r>
      <w:r w:rsidR="00CD6055">
        <w:rPr>
          <w:noProof/>
          <w:color w:val="000000" w:themeColor="text1"/>
        </w:rPr>
        <w:t>7</w:t>
      </w:r>
      <w:r w:rsidRPr="00617FA3">
        <w:rPr>
          <w:color w:val="000000" w:themeColor="text1"/>
        </w:rPr>
        <w:fldChar w:fldCharType="end"/>
      </w:r>
      <w:r w:rsidRPr="00617FA3">
        <w:rPr>
          <w:color w:val="000000" w:themeColor="text1"/>
          <w:lang w:val="fr-FR"/>
        </w:rPr>
        <w:t xml:space="preserve">: Second stage </w:t>
      </w:r>
      <w:proofErr w:type="spellStart"/>
      <w:r w:rsidRPr="00617FA3">
        <w:rPr>
          <w:color w:val="000000" w:themeColor="text1"/>
          <w:lang w:val="fr-FR"/>
        </w:rPr>
        <w:t>regression</w:t>
      </w:r>
      <w:proofErr w:type="spellEnd"/>
    </w:p>
    <w:tbl>
      <w:tblPr>
        <w:tblW w:w="3149" w:type="dxa"/>
        <w:jc w:val="center"/>
        <w:tblLook w:val="04A0" w:firstRow="1" w:lastRow="0" w:firstColumn="1" w:lastColumn="0" w:noHBand="0" w:noVBand="1"/>
      </w:tblPr>
      <w:tblGrid>
        <w:gridCol w:w="1744"/>
        <w:gridCol w:w="1405"/>
      </w:tblGrid>
      <w:tr w:rsidR="00617FA3" w:rsidRPr="00617FA3" w14:paraId="6A8B001F" w14:textId="77777777" w:rsidTr="00617FA3">
        <w:trPr>
          <w:trHeight w:val="276"/>
          <w:jc w:val="center"/>
        </w:trPr>
        <w:tc>
          <w:tcPr>
            <w:tcW w:w="1744" w:type="dxa"/>
            <w:tcBorders>
              <w:top w:val="single" w:sz="4" w:space="0" w:color="000000"/>
              <w:left w:val="nil"/>
              <w:bottom w:val="nil"/>
              <w:right w:val="nil"/>
            </w:tcBorders>
            <w:shd w:val="clear" w:color="auto" w:fill="auto"/>
            <w:noWrap/>
            <w:vAlign w:val="bottom"/>
            <w:hideMark/>
          </w:tcPr>
          <w:p w14:paraId="5BBEA256" w14:textId="77777777" w:rsidR="00617FA3" w:rsidRPr="00617FA3" w:rsidRDefault="00617FA3" w:rsidP="00617FA3">
            <w:pPr>
              <w:spacing w:after="0" w:line="240" w:lineRule="auto"/>
              <w:rPr>
                <w:rFonts w:ascii="Calibri" w:eastAsia="Times New Roman" w:hAnsi="Calibri" w:cs="Calibri"/>
                <w:sz w:val="20"/>
                <w:szCs w:val="20"/>
                <w:lang w:eastAsia="en-GB"/>
              </w:rPr>
            </w:pPr>
            <w:r w:rsidRPr="00617FA3">
              <w:rPr>
                <w:rFonts w:ascii="Calibri" w:eastAsia="Times New Roman" w:hAnsi="Calibri" w:cs="Calibri"/>
                <w:sz w:val="20"/>
                <w:szCs w:val="20"/>
                <w:lang w:eastAsia="en-GB"/>
              </w:rPr>
              <w:t> </w:t>
            </w:r>
          </w:p>
        </w:tc>
        <w:tc>
          <w:tcPr>
            <w:tcW w:w="1405" w:type="dxa"/>
            <w:tcBorders>
              <w:top w:val="single" w:sz="4" w:space="0" w:color="000000"/>
              <w:left w:val="nil"/>
              <w:bottom w:val="nil"/>
              <w:right w:val="nil"/>
            </w:tcBorders>
            <w:shd w:val="clear" w:color="auto" w:fill="auto"/>
            <w:noWrap/>
            <w:vAlign w:val="bottom"/>
            <w:hideMark/>
          </w:tcPr>
          <w:p w14:paraId="3B669C67" w14:textId="77777777" w:rsidR="00617FA3" w:rsidRPr="00617FA3" w:rsidRDefault="00617FA3" w:rsidP="00617FA3">
            <w:pPr>
              <w:spacing w:after="0" w:line="240" w:lineRule="auto"/>
              <w:jc w:val="center"/>
              <w:rPr>
                <w:rFonts w:ascii="Calibri" w:eastAsia="Times New Roman" w:hAnsi="Calibri" w:cs="Calibri"/>
                <w:sz w:val="20"/>
                <w:szCs w:val="20"/>
                <w:lang w:eastAsia="en-GB"/>
              </w:rPr>
            </w:pPr>
            <w:r w:rsidRPr="00617FA3">
              <w:rPr>
                <w:rFonts w:ascii="Calibri" w:eastAsia="Times New Roman" w:hAnsi="Calibri" w:cs="Calibri"/>
                <w:sz w:val="20"/>
                <w:szCs w:val="20"/>
                <w:lang w:eastAsia="en-GB"/>
              </w:rPr>
              <w:t>(1)</w:t>
            </w:r>
          </w:p>
        </w:tc>
      </w:tr>
      <w:tr w:rsidR="00617FA3" w:rsidRPr="00617FA3" w14:paraId="161F0371" w14:textId="77777777" w:rsidTr="00617FA3">
        <w:trPr>
          <w:trHeight w:val="276"/>
          <w:jc w:val="center"/>
        </w:trPr>
        <w:tc>
          <w:tcPr>
            <w:tcW w:w="1744" w:type="dxa"/>
            <w:tcBorders>
              <w:top w:val="nil"/>
              <w:left w:val="nil"/>
              <w:bottom w:val="nil"/>
              <w:right w:val="nil"/>
            </w:tcBorders>
            <w:shd w:val="clear" w:color="auto" w:fill="auto"/>
            <w:noWrap/>
            <w:vAlign w:val="bottom"/>
            <w:hideMark/>
          </w:tcPr>
          <w:p w14:paraId="719083E5" w14:textId="77777777" w:rsidR="00617FA3" w:rsidRPr="00617FA3" w:rsidRDefault="00617FA3" w:rsidP="00617FA3">
            <w:pPr>
              <w:spacing w:after="0" w:line="240" w:lineRule="auto"/>
              <w:rPr>
                <w:rFonts w:ascii="Calibri" w:eastAsia="Times New Roman" w:hAnsi="Calibri" w:cs="Calibri"/>
                <w:sz w:val="20"/>
                <w:szCs w:val="20"/>
                <w:lang w:eastAsia="en-GB"/>
              </w:rPr>
            </w:pPr>
            <w:r w:rsidRPr="00617FA3">
              <w:rPr>
                <w:rFonts w:ascii="Calibri" w:eastAsia="Times New Roman" w:hAnsi="Calibri" w:cs="Calibri"/>
                <w:sz w:val="20"/>
                <w:szCs w:val="20"/>
                <w:lang w:eastAsia="en-GB"/>
              </w:rPr>
              <w:t>VARIABLES</w:t>
            </w:r>
          </w:p>
        </w:tc>
        <w:tc>
          <w:tcPr>
            <w:tcW w:w="1405" w:type="dxa"/>
            <w:tcBorders>
              <w:top w:val="nil"/>
              <w:left w:val="nil"/>
              <w:bottom w:val="nil"/>
              <w:right w:val="nil"/>
            </w:tcBorders>
            <w:shd w:val="clear" w:color="auto" w:fill="auto"/>
            <w:noWrap/>
            <w:vAlign w:val="bottom"/>
            <w:hideMark/>
          </w:tcPr>
          <w:p w14:paraId="5020D1D7" w14:textId="77777777" w:rsidR="00617FA3" w:rsidRPr="00617FA3" w:rsidRDefault="00617FA3" w:rsidP="00617FA3">
            <w:pPr>
              <w:spacing w:after="0" w:line="240" w:lineRule="auto"/>
              <w:jc w:val="center"/>
              <w:rPr>
                <w:rFonts w:ascii="Calibri" w:eastAsia="Times New Roman" w:hAnsi="Calibri" w:cs="Calibri"/>
                <w:sz w:val="20"/>
                <w:szCs w:val="20"/>
                <w:lang w:eastAsia="en-GB"/>
              </w:rPr>
            </w:pPr>
            <w:proofErr w:type="spellStart"/>
            <w:r w:rsidRPr="00617FA3">
              <w:rPr>
                <w:rFonts w:ascii="Calibri" w:eastAsia="Times New Roman" w:hAnsi="Calibri" w:cs="Calibri"/>
                <w:sz w:val="20"/>
                <w:szCs w:val="20"/>
                <w:lang w:eastAsia="en-GB"/>
              </w:rPr>
              <w:t>lmortality</w:t>
            </w:r>
            <w:proofErr w:type="spellEnd"/>
          </w:p>
        </w:tc>
      </w:tr>
      <w:tr w:rsidR="00617FA3" w:rsidRPr="00617FA3" w14:paraId="3B4E127E" w14:textId="77777777" w:rsidTr="00617FA3">
        <w:trPr>
          <w:trHeight w:val="276"/>
          <w:jc w:val="center"/>
        </w:trPr>
        <w:tc>
          <w:tcPr>
            <w:tcW w:w="1744" w:type="dxa"/>
            <w:tcBorders>
              <w:top w:val="single" w:sz="4" w:space="0" w:color="000000"/>
              <w:left w:val="nil"/>
              <w:bottom w:val="nil"/>
              <w:right w:val="nil"/>
            </w:tcBorders>
            <w:shd w:val="clear" w:color="auto" w:fill="auto"/>
            <w:noWrap/>
            <w:vAlign w:val="bottom"/>
            <w:hideMark/>
          </w:tcPr>
          <w:p w14:paraId="3ED3D3D4" w14:textId="77777777" w:rsidR="00617FA3" w:rsidRPr="00617FA3" w:rsidRDefault="00617FA3" w:rsidP="00617FA3">
            <w:pPr>
              <w:spacing w:after="0" w:line="240" w:lineRule="auto"/>
              <w:rPr>
                <w:rFonts w:ascii="Calibri" w:eastAsia="Times New Roman" w:hAnsi="Calibri" w:cs="Calibri"/>
                <w:sz w:val="20"/>
                <w:szCs w:val="20"/>
                <w:lang w:eastAsia="en-GB"/>
              </w:rPr>
            </w:pPr>
            <w:r w:rsidRPr="00617FA3">
              <w:rPr>
                <w:rFonts w:ascii="Calibri" w:eastAsia="Times New Roman" w:hAnsi="Calibri" w:cs="Calibri"/>
                <w:sz w:val="20"/>
                <w:szCs w:val="20"/>
                <w:lang w:eastAsia="en-GB"/>
              </w:rPr>
              <w:t> </w:t>
            </w:r>
          </w:p>
        </w:tc>
        <w:tc>
          <w:tcPr>
            <w:tcW w:w="1405" w:type="dxa"/>
            <w:tcBorders>
              <w:top w:val="single" w:sz="4" w:space="0" w:color="000000"/>
              <w:left w:val="nil"/>
              <w:bottom w:val="nil"/>
              <w:right w:val="nil"/>
            </w:tcBorders>
            <w:shd w:val="clear" w:color="auto" w:fill="auto"/>
            <w:noWrap/>
            <w:vAlign w:val="bottom"/>
            <w:hideMark/>
          </w:tcPr>
          <w:p w14:paraId="5F723452" w14:textId="77777777" w:rsidR="00617FA3" w:rsidRPr="00617FA3" w:rsidRDefault="00617FA3" w:rsidP="00617FA3">
            <w:pPr>
              <w:spacing w:after="0" w:line="240" w:lineRule="auto"/>
              <w:jc w:val="center"/>
              <w:rPr>
                <w:rFonts w:ascii="Calibri" w:eastAsia="Times New Roman" w:hAnsi="Calibri" w:cs="Calibri"/>
                <w:sz w:val="20"/>
                <w:szCs w:val="20"/>
                <w:lang w:eastAsia="en-GB"/>
              </w:rPr>
            </w:pPr>
            <w:r w:rsidRPr="00617FA3">
              <w:rPr>
                <w:rFonts w:ascii="Calibri" w:eastAsia="Times New Roman" w:hAnsi="Calibri" w:cs="Calibri"/>
                <w:sz w:val="20"/>
                <w:szCs w:val="20"/>
                <w:lang w:eastAsia="en-GB"/>
              </w:rPr>
              <w:t> </w:t>
            </w:r>
          </w:p>
        </w:tc>
      </w:tr>
      <w:tr w:rsidR="00617FA3" w:rsidRPr="00617FA3" w14:paraId="28959726" w14:textId="77777777" w:rsidTr="00617FA3">
        <w:trPr>
          <w:trHeight w:val="276"/>
          <w:jc w:val="center"/>
        </w:trPr>
        <w:tc>
          <w:tcPr>
            <w:tcW w:w="1744" w:type="dxa"/>
            <w:tcBorders>
              <w:top w:val="nil"/>
              <w:left w:val="nil"/>
              <w:bottom w:val="nil"/>
              <w:right w:val="nil"/>
            </w:tcBorders>
            <w:shd w:val="clear" w:color="auto" w:fill="auto"/>
            <w:noWrap/>
            <w:vAlign w:val="bottom"/>
            <w:hideMark/>
          </w:tcPr>
          <w:p w14:paraId="3D284A69" w14:textId="77777777" w:rsidR="00617FA3" w:rsidRPr="00617FA3" w:rsidRDefault="00617FA3" w:rsidP="00617FA3">
            <w:pPr>
              <w:spacing w:after="0" w:line="240" w:lineRule="auto"/>
              <w:rPr>
                <w:rFonts w:ascii="Calibri" w:eastAsia="Times New Roman" w:hAnsi="Calibri" w:cs="Calibri"/>
                <w:sz w:val="20"/>
                <w:szCs w:val="20"/>
                <w:lang w:eastAsia="en-GB"/>
              </w:rPr>
            </w:pPr>
            <w:proofErr w:type="spellStart"/>
            <w:r w:rsidRPr="00617FA3">
              <w:rPr>
                <w:rFonts w:ascii="Calibri" w:eastAsia="Times New Roman" w:hAnsi="Calibri" w:cs="Calibri"/>
                <w:sz w:val="20"/>
                <w:szCs w:val="20"/>
                <w:lang w:eastAsia="en-GB"/>
              </w:rPr>
              <w:t>lrd</w:t>
            </w:r>
            <w:proofErr w:type="spellEnd"/>
          </w:p>
        </w:tc>
        <w:tc>
          <w:tcPr>
            <w:tcW w:w="1405" w:type="dxa"/>
            <w:tcBorders>
              <w:top w:val="nil"/>
              <w:left w:val="nil"/>
              <w:bottom w:val="nil"/>
              <w:right w:val="nil"/>
            </w:tcBorders>
            <w:shd w:val="clear" w:color="auto" w:fill="auto"/>
            <w:noWrap/>
            <w:vAlign w:val="bottom"/>
            <w:hideMark/>
          </w:tcPr>
          <w:p w14:paraId="4DBB616E" w14:textId="77777777" w:rsidR="00617FA3" w:rsidRPr="00617FA3" w:rsidRDefault="00617FA3" w:rsidP="00617FA3">
            <w:pPr>
              <w:spacing w:after="0" w:line="240" w:lineRule="auto"/>
              <w:jc w:val="center"/>
              <w:rPr>
                <w:rFonts w:ascii="Calibri" w:eastAsia="Times New Roman" w:hAnsi="Calibri" w:cs="Calibri"/>
                <w:sz w:val="20"/>
                <w:szCs w:val="20"/>
                <w:lang w:eastAsia="en-GB"/>
              </w:rPr>
            </w:pPr>
            <w:r w:rsidRPr="00617FA3">
              <w:rPr>
                <w:rFonts w:ascii="Calibri" w:eastAsia="Times New Roman" w:hAnsi="Calibri" w:cs="Calibri"/>
                <w:sz w:val="20"/>
                <w:szCs w:val="20"/>
                <w:lang w:eastAsia="en-GB"/>
              </w:rPr>
              <w:t>0.460***</w:t>
            </w:r>
          </w:p>
        </w:tc>
      </w:tr>
      <w:tr w:rsidR="00617FA3" w:rsidRPr="00617FA3" w14:paraId="69126E76" w14:textId="77777777" w:rsidTr="00617FA3">
        <w:trPr>
          <w:trHeight w:val="276"/>
          <w:jc w:val="center"/>
        </w:trPr>
        <w:tc>
          <w:tcPr>
            <w:tcW w:w="1744" w:type="dxa"/>
            <w:tcBorders>
              <w:top w:val="nil"/>
              <w:left w:val="nil"/>
              <w:bottom w:val="nil"/>
              <w:right w:val="nil"/>
            </w:tcBorders>
            <w:shd w:val="clear" w:color="auto" w:fill="auto"/>
            <w:noWrap/>
            <w:vAlign w:val="bottom"/>
            <w:hideMark/>
          </w:tcPr>
          <w:p w14:paraId="0DD44CA6" w14:textId="77777777" w:rsidR="00617FA3" w:rsidRPr="00617FA3" w:rsidRDefault="00617FA3" w:rsidP="00617FA3">
            <w:pPr>
              <w:spacing w:after="0" w:line="240" w:lineRule="auto"/>
              <w:jc w:val="center"/>
              <w:rPr>
                <w:rFonts w:ascii="Calibri" w:eastAsia="Times New Roman" w:hAnsi="Calibri" w:cs="Calibri"/>
                <w:sz w:val="20"/>
                <w:szCs w:val="20"/>
                <w:lang w:eastAsia="en-GB"/>
              </w:rPr>
            </w:pPr>
          </w:p>
        </w:tc>
        <w:tc>
          <w:tcPr>
            <w:tcW w:w="1405" w:type="dxa"/>
            <w:tcBorders>
              <w:top w:val="nil"/>
              <w:left w:val="nil"/>
              <w:bottom w:val="nil"/>
              <w:right w:val="nil"/>
            </w:tcBorders>
            <w:shd w:val="clear" w:color="auto" w:fill="auto"/>
            <w:noWrap/>
            <w:vAlign w:val="bottom"/>
            <w:hideMark/>
          </w:tcPr>
          <w:p w14:paraId="248D267E" w14:textId="77777777" w:rsidR="00617FA3" w:rsidRDefault="00617FA3" w:rsidP="00617FA3">
            <w:pPr>
              <w:spacing w:after="0" w:line="240" w:lineRule="auto"/>
              <w:jc w:val="center"/>
              <w:rPr>
                <w:rFonts w:ascii="Calibri" w:eastAsia="Times New Roman" w:hAnsi="Calibri" w:cs="Calibri"/>
                <w:sz w:val="20"/>
                <w:szCs w:val="20"/>
                <w:lang w:eastAsia="en-GB"/>
              </w:rPr>
            </w:pPr>
            <w:r w:rsidRPr="00617FA3">
              <w:rPr>
                <w:rFonts w:ascii="Calibri" w:eastAsia="Times New Roman" w:hAnsi="Calibri" w:cs="Calibri"/>
                <w:sz w:val="20"/>
                <w:szCs w:val="20"/>
                <w:lang w:eastAsia="en-GB"/>
              </w:rPr>
              <w:t>(0.141)</w:t>
            </w:r>
          </w:p>
          <w:p w14:paraId="560A6D5D" w14:textId="77777777" w:rsidR="00617FA3" w:rsidRPr="00617FA3" w:rsidRDefault="00617FA3" w:rsidP="00617FA3">
            <w:pPr>
              <w:spacing w:after="0" w:line="240" w:lineRule="auto"/>
              <w:jc w:val="center"/>
              <w:rPr>
                <w:rFonts w:ascii="Calibri" w:eastAsia="Times New Roman" w:hAnsi="Calibri" w:cs="Calibri"/>
                <w:sz w:val="20"/>
                <w:szCs w:val="20"/>
                <w:lang w:eastAsia="en-GB"/>
              </w:rPr>
            </w:pPr>
          </w:p>
        </w:tc>
      </w:tr>
      <w:tr w:rsidR="00617FA3" w:rsidRPr="00617FA3" w14:paraId="138FA8C5" w14:textId="77777777" w:rsidTr="00617FA3">
        <w:trPr>
          <w:trHeight w:val="276"/>
          <w:jc w:val="center"/>
        </w:trPr>
        <w:tc>
          <w:tcPr>
            <w:tcW w:w="1744" w:type="dxa"/>
            <w:tcBorders>
              <w:top w:val="nil"/>
              <w:left w:val="nil"/>
              <w:bottom w:val="nil"/>
              <w:right w:val="nil"/>
            </w:tcBorders>
            <w:shd w:val="clear" w:color="auto" w:fill="auto"/>
            <w:noWrap/>
            <w:vAlign w:val="bottom"/>
            <w:hideMark/>
          </w:tcPr>
          <w:p w14:paraId="0324915E" w14:textId="77777777" w:rsidR="00617FA3" w:rsidRPr="00617FA3" w:rsidRDefault="00617FA3" w:rsidP="00617FA3">
            <w:pPr>
              <w:spacing w:after="0" w:line="240" w:lineRule="auto"/>
              <w:rPr>
                <w:rFonts w:ascii="Calibri" w:eastAsia="Times New Roman" w:hAnsi="Calibri" w:cs="Calibri"/>
                <w:sz w:val="20"/>
                <w:szCs w:val="20"/>
                <w:lang w:eastAsia="en-GB"/>
              </w:rPr>
            </w:pPr>
            <w:proofErr w:type="spellStart"/>
            <w:r w:rsidRPr="00617FA3">
              <w:rPr>
                <w:rFonts w:ascii="Calibri" w:eastAsia="Times New Roman" w:hAnsi="Calibri" w:cs="Calibri"/>
                <w:sz w:val="20"/>
                <w:szCs w:val="20"/>
                <w:lang w:eastAsia="en-GB"/>
              </w:rPr>
              <w:t>lGDPPC</w:t>
            </w:r>
            <w:proofErr w:type="spellEnd"/>
          </w:p>
        </w:tc>
        <w:tc>
          <w:tcPr>
            <w:tcW w:w="1405" w:type="dxa"/>
            <w:tcBorders>
              <w:top w:val="nil"/>
              <w:left w:val="nil"/>
              <w:bottom w:val="nil"/>
              <w:right w:val="nil"/>
            </w:tcBorders>
            <w:shd w:val="clear" w:color="auto" w:fill="auto"/>
            <w:noWrap/>
            <w:vAlign w:val="bottom"/>
            <w:hideMark/>
          </w:tcPr>
          <w:p w14:paraId="2CE9773A" w14:textId="77777777" w:rsidR="00617FA3" w:rsidRPr="00617FA3" w:rsidRDefault="00617FA3" w:rsidP="00617FA3">
            <w:pPr>
              <w:spacing w:after="0" w:line="240" w:lineRule="auto"/>
              <w:jc w:val="center"/>
              <w:rPr>
                <w:rFonts w:ascii="Calibri" w:eastAsia="Times New Roman" w:hAnsi="Calibri" w:cs="Calibri"/>
                <w:sz w:val="20"/>
                <w:szCs w:val="20"/>
                <w:lang w:eastAsia="en-GB"/>
              </w:rPr>
            </w:pPr>
            <w:r w:rsidRPr="00617FA3">
              <w:rPr>
                <w:rFonts w:ascii="Calibri" w:eastAsia="Times New Roman" w:hAnsi="Calibri" w:cs="Calibri"/>
                <w:sz w:val="20"/>
                <w:szCs w:val="20"/>
                <w:lang w:eastAsia="en-GB"/>
              </w:rPr>
              <w:t>-0.617**</w:t>
            </w:r>
          </w:p>
        </w:tc>
      </w:tr>
      <w:tr w:rsidR="00617FA3" w:rsidRPr="00617FA3" w14:paraId="5D128CC7" w14:textId="77777777" w:rsidTr="00617FA3">
        <w:trPr>
          <w:trHeight w:val="276"/>
          <w:jc w:val="center"/>
        </w:trPr>
        <w:tc>
          <w:tcPr>
            <w:tcW w:w="1744" w:type="dxa"/>
            <w:tcBorders>
              <w:top w:val="nil"/>
              <w:left w:val="nil"/>
              <w:bottom w:val="nil"/>
              <w:right w:val="nil"/>
            </w:tcBorders>
            <w:shd w:val="clear" w:color="auto" w:fill="auto"/>
            <w:noWrap/>
            <w:vAlign w:val="bottom"/>
            <w:hideMark/>
          </w:tcPr>
          <w:p w14:paraId="094A36A1" w14:textId="77777777" w:rsidR="00617FA3" w:rsidRPr="00617FA3" w:rsidRDefault="00617FA3" w:rsidP="00617FA3">
            <w:pPr>
              <w:spacing w:after="0" w:line="240" w:lineRule="auto"/>
              <w:jc w:val="center"/>
              <w:rPr>
                <w:rFonts w:ascii="Calibri" w:eastAsia="Times New Roman" w:hAnsi="Calibri" w:cs="Calibri"/>
                <w:sz w:val="20"/>
                <w:szCs w:val="20"/>
                <w:lang w:eastAsia="en-GB"/>
              </w:rPr>
            </w:pPr>
          </w:p>
        </w:tc>
        <w:tc>
          <w:tcPr>
            <w:tcW w:w="1405" w:type="dxa"/>
            <w:tcBorders>
              <w:top w:val="nil"/>
              <w:left w:val="nil"/>
              <w:bottom w:val="nil"/>
              <w:right w:val="nil"/>
            </w:tcBorders>
            <w:shd w:val="clear" w:color="auto" w:fill="auto"/>
            <w:noWrap/>
            <w:vAlign w:val="bottom"/>
            <w:hideMark/>
          </w:tcPr>
          <w:p w14:paraId="7F1E86A4" w14:textId="77777777" w:rsidR="00617FA3" w:rsidRDefault="00617FA3" w:rsidP="00617FA3">
            <w:pPr>
              <w:spacing w:after="0" w:line="240" w:lineRule="auto"/>
              <w:jc w:val="center"/>
              <w:rPr>
                <w:rFonts w:ascii="Calibri" w:eastAsia="Times New Roman" w:hAnsi="Calibri" w:cs="Calibri"/>
                <w:sz w:val="20"/>
                <w:szCs w:val="20"/>
                <w:lang w:eastAsia="en-GB"/>
              </w:rPr>
            </w:pPr>
            <w:r w:rsidRPr="00617FA3">
              <w:rPr>
                <w:rFonts w:ascii="Calibri" w:eastAsia="Times New Roman" w:hAnsi="Calibri" w:cs="Calibri"/>
                <w:sz w:val="20"/>
                <w:szCs w:val="20"/>
                <w:lang w:eastAsia="en-GB"/>
              </w:rPr>
              <w:t>(0.288)</w:t>
            </w:r>
          </w:p>
          <w:p w14:paraId="51203EB5" w14:textId="77777777" w:rsidR="00617FA3" w:rsidRPr="00617FA3" w:rsidRDefault="00617FA3" w:rsidP="00617FA3">
            <w:pPr>
              <w:spacing w:after="0" w:line="240" w:lineRule="auto"/>
              <w:jc w:val="center"/>
              <w:rPr>
                <w:rFonts w:ascii="Calibri" w:eastAsia="Times New Roman" w:hAnsi="Calibri" w:cs="Calibri"/>
                <w:sz w:val="20"/>
                <w:szCs w:val="20"/>
                <w:lang w:eastAsia="en-GB"/>
              </w:rPr>
            </w:pPr>
          </w:p>
        </w:tc>
      </w:tr>
      <w:tr w:rsidR="00617FA3" w:rsidRPr="00617FA3" w14:paraId="29F79D42" w14:textId="77777777" w:rsidTr="00617FA3">
        <w:trPr>
          <w:trHeight w:val="276"/>
          <w:jc w:val="center"/>
        </w:trPr>
        <w:tc>
          <w:tcPr>
            <w:tcW w:w="1744" w:type="dxa"/>
            <w:tcBorders>
              <w:top w:val="nil"/>
              <w:left w:val="nil"/>
              <w:bottom w:val="nil"/>
              <w:right w:val="nil"/>
            </w:tcBorders>
            <w:shd w:val="clear" w:color="auto" w:fill="auto"/>
            <w:noWrap/>
            <w:vAlign w:val="bottom"/>
            <w:hideMark/>
          </w:tcPr>
          <w:p w14:paraId="2BAFA521" w14:textId="77777777" w:rsidR="00617FA3" w:rsidRPr="00617FA3" w:rsidRDefault="00617FA3" w:rsidP="00617FA3">
            <w:pPr>
              <w:spacing w:after="0" w:line="240" w:lineRule="auto"/>
              <w:rPr>
                <w:rFonts w:ascii="Calibri" w:eastAsia="Times New Roman" w:hAnsi="Calibri" w:cs="Calibri"/>
                <w:sz w:val="20"/>
                <w:szCs w:val="20"/>
                <w:lang w:eastAsia="en-GB"/>
              </w:rPr>
            </w:pPr>
            <w:proofErr w:type="spellStart"/>
            <w:r w:rsidRPr="00617FA3">
              <w:rPr>
                <w:rFonts w:ascii="Calibri" w:eastAsia="Times New Roman" w:hAnsi="Calibri" w:cs="Calibri"/>
                <w:sz w:val="20"/>
                <w:szCs w:val="20"/>
                <w:lang w:eastAsia="en-GB"/>
              </w:rPr>
              <w:t>m_age</w:t>
            </w:r>
            <w:proofErr w:type="spellEnd"/>
          </w:p>
        </w:tc>
        <w:tc>
          <w:tcPr>
            <w:tcW w:w="1405" w:type="dxa"/>
            <w:tcBorders>
              <w:top w:val="nil"/>
              <w:left w:val="nil"/>
              <w:bottom w:val="nil"/>
              <w:right w:val="nil"/>
            </w:tcBorders>
            <w:shd w:val="clear" w:color="auto" w:fill="auto"/>
            <w:noWrap/>
            <w:vAlign w:val="bottom"/>
            <w:hideMark/>
          </w:tcPr>
          <w:p w14:paraId="0C5EBFFA" w14:textId="77777777" w:rsidR="00617FA3" w:rsidRPr="00617FA3" w:rsidRDefault="00617FA3" w:rsidP="00617FA3">
            <w:pPr>
              <w:spacing w:after="0" w:line="240" w:lineRule="auto"/>
              <w:jc w:val="center"/>
              <w:rPr>
                <w:rFonts w:ascii="Calibri" w:eastAsia="Times New Roman" w:hAnsi="Calibri" w:cs="Calibri"/>
                <w:sz w:val="20"/>
                <w:szCs w:val="20"/>
                <w:lang w:eastAsia="en-GB"/>
              </w:rPr>
            </w:pPr>
            <w:r w:rsidRPr="00617FA3">
              <w:rPr>
                <w:rFonts w:ascii="Calibri" w:eastAsia="Times New Roman" w:hAnsi="Calibri" w:cs="Calibri"/>
                <w:sz w:val="20"/>
                <w:szCs w:val="20"/>
                <w:lang w:eastAsia="en-GB"/>
              </w:rPr>
              <w:t>0.0448**</w:t>
            </w:r>
          </w:p>
        </w:tc>
      </w:tr>
      <w:tr w:rsidR="00617FA3" w:rsidRPr="00617FA3" w14:paraId="709B6F57" w14:textId="77777777" w:rsidTr="00617FA3">
        <w:trPr>
          <w:trHeight w:val="276"/>
          <w:jc w:val="center"/>
        </w:trPr>
        <w:tc>
          <w:tcPr>
            <w:tcW w:w="1744" w:type="dxa"/>
            <w:tcBorders>
              <w:top w:val="nil"/>
              <w:left w:val="nil"/>
              <w:bottom w:val="nil"/>
              <w:right w:val="nil"/>
            </w:tcBorders>
            <w:shd w:val="clear" w:color="auto" w:fill="auto"/>
            <w:noWrap/>
            <w:vAlign w:val="bottom"/>
            <w:hideMark/>
          </w:tcPr>
          <w:p w14:paraId="1B58B2BD" w14:textId="77777777" w:rsidR="00617FA3" w:rsidRPr="00617FA3" w:rsidRDefault="00617FA3" w:rsidP="00617FA3">
            <w:pPr>
              <w:spacing w:after="0" w:line="240" w:lineRule="auto"/>
              <w:jc w:val="center"/>
              <w:rPr>
                <w:rFonts w:ascii="Calibri" w:eastAsia="Times New Roman" w:hAnsi="Calibri" w:cs="Calibri"/>
                <w:sz w:val="20"/>
                <w:szCs w:val="20"/>
                <w:lang w:eastAsia="en-GB"/>
              </w:rPr>
            </w:pPr>
          </w:p>
        </w:tc>
        <w:tc>
          <w:tcPr>
            <w:tcW w:w="1405" w:type="dxa"/>
            <w:tcBorders>
              <w:top w:val="nil"/>
              <w:left w:val="nil"/>
              <w:bottom w:val="nil"/>
              <w:right w:val="nil"/>
            </w:tcBorders>
            <w:shd w:val="clear" w:color="auto" w:fill="auto"/>
            <w:noWrap/>
            <w:vAlign w:val="bottom"/>
            <w:hideMark/>
          </w:tcPr>
          <w:p w14:paraId="34CDB442" w14:textId="77777777" w:rsidR="00617FA3" w:rsidRDefault="00617FA3" w:rsidP="00617FA3">
            <w:pPr>
              <w:spacing w:after="0" w:line="240" w:lineRule="auto"/>
              <w:jc w:val="center"/>
              <w:rPr>
                <w:rFonts w:ascii="Calibri" w:eastAsia="Times New Roman" w:hAnsi="Calibri" w:cs="Calibri"/>
                <w:sz w:val="20"/>
                <w:szCs w:val="20"/>
                <w:lang w:eastAsia="en-GB"/>
              </w:rPr>
            </w:pPr>
            <w:r w:rsidRPr="00617FA3">
              <w:rPr>
                <w:rFonts w:ascii="Calibri" w:eastAsia="Times New Roman" w:hAnsi="Calibri" w:cs="Calibri"/>
                <w:sz w:val="20"/>
                <w:szCs w:val="20"/>
                <w:lang w:eastAsia="en-GB"/>
              </w:rPr>
              <w:t>(0.0222)</w:t>
            </w:r>
          </w:p>
          <w:p w14:paraId="52891946" w14:textId="77777777" w:rsidR="00617FA3" w:rsidRPr="00617FA3" w:rsidRDefault="00617FA3" w:rsidP="00617FA3">
            <w:pPr>
              <w:spacing w:after="0" w:line="240" w:lineRule="auto"/>
              <w:jc w:val="center"/>
              <w:rPr>
                <w:rFonts w:ascii="Calibri" w:eastAsia="Times New Roman" w:hAnsi="Calibri" w:cs="Calibri"/>
                <w:sz w:val="20"/>
                <w:szCs w:val="20"/>
                <w:lang w:eastAsia="en-GB"/>
              </w:rPr>
            </w:pPr>
          </w:p>
        </w:tc>
      </w:tr>
      <w:tr w:rsidR="00617FA3" w:rsidRPr="00617FA3" w14:paraId="75E6F921" w14:textId="77777777" w:rsidTr="00617FA3">
        <w:trPr>
          <w:trHeight w:val="276"/>
          <w:jc w:val="center"/>
        </w:trPr>
        <w:tc>
          <w:tcPr>
            <w:tcW w:w="1744" w:type="dxa"/>
            <w:tcBorders>
              <w:top w:val="nil"/>
              <w:left w:val="nil"/>
              <w:bottom w:val="nil"/>
              <w:right w:val="nil"/>
            </w:tcBorders>
            <w:shd w:val="clear" w:color="auto" w:fill="auto"/>
            <w:noWrap/>
            <w:vAlign w:val="bottom"/>
            <w:hideMark/>
          </w:tcPr>
          <w:p w14:paraId="160B3F70" w14:textId="77777777" w:rsidR="00617FA3" w:rsidRPr="00617FA3" w:rsidRDefault="00617FA3" w:rsidP="00617FA3">
            <w:pPr>
              <w:spacing w:after="0" w:line="240" w:lineRule="auto"/>
              <w:rPr>
                <w:rFonts w:ascii="Calibri" w:eastAsia="Times New Roman" w:hAnsi="Calibri" w:cs="Calibri"/>
                <w:sz w:val="20"/>
                <w:szCs w:val="20"/>
                <w:lang w:eastAsia="en-GB"/>
              </w:rPr>
            </w:pPr>
            <w:r w:rsidRPr="00617FA3">
              <w:rPr>
                <w:rFonts w:ascii="Calibri" w:eastAsia="Times New Roman" w:hAnsi="Calibri" w:cs="Calibri"/>
                <w:sz w:val="20"/>
                <w:szCs w:val="20"/>
                <w:lang w:eastAsia="en-GB"/>
              </w:rPr>
              <w:t>HAQ</w:t>
            </w:r>
          </w:p>
        </w:tc>
        <w:tc>
          <w:tcPr>
            <w:tcW w:w="1405" w:type="dxa"/>
            <w:tcBorders>
              <w:top w:val="nil"/>
              <w:left w:val="nil"/>
              <w:bottom w:val="nil"/>
              <w:right w:val="nil"/>
            </w:tcBorders>
            <w:shd w:val="clear" w:color="auto" w:fill="auto"/>
            <w:noWrap/>
            <w:vAlign w:val="bottom"/>
            <w:hideMark/>
          </w:tcPr>
          <w:p w14:paraId="488D75A4" w14:textId="77777777" w:rsidR="00617FA3" w:rsidRPr="00617FA3" w:rsidRDefault="00617FA3" w:rsidP="00617FA3">
            <w:pPr>
              <w:spacing w:after="0" w:line="240" w:lineRule="auto"/>
              <w:jc w:val="center"/>
              <w:rPr>
                <w:rFonts w:ascii="Calibri" w:eastAsia="Times New Roman" w:hAnsi="Calibri" w:cs="Calibri"/>
                <w:sz w:val="20"/>
                <w:szCs w:val="20"/>
                <w:lang w:eastAsia="en-GB"/>
              </w:rPr>
            </w:pPr>
            <w:r w:rsidRPr="00617FA3">
              <w:rPr>
                <w:rFonts w:ascii="Calibri" w:eastAsia="Times New Roman" w:hAnsi="Calibri" w:cs="Calibri"/>
                <w:sz w:val="20"/>
                <w:szCs w:val="20"/>
                <w:lang w:eastAsia="en-GB"/>
              </w:rPr>
              <w:t>-0.0372**</w:t>
            </w:r>
          </w:p>
        </w:tc>
      </w:tr>
      <w:tr w:rsidR="00617FA3" w:rsidRPr="00617FA3" w14:paraId="78C8B8B5" w14:textId="77777777" w:rsidTr="00617FA3">
        <w:trPr>
          <w:trHeight w:val="276"/>
          <w:jc w:val="center"/>
        </w:trPr>
        <w:tc>
          <w:tcPr>
            <w:tcW w:w="1744" w:type="dxa"/>
            <w:tcBorders>
              <w:top w:val="nil"/>
              <w:left w:val="nil"/>
              <w:bottom w:val="nil"/>
              <w:right w:val="nil"/>
            </w:tcBorders>
            <w:shd w:val="clear" w:color="auto" w:fill="auto"/>
            <w:noWrap/>
            <w:vAlign w:val="bottom"/>
            <w:hideMark/>
          </w:tcPr>
          <w:p w14:paraId="38F05E0D" w14:textId="77777777" w:rsidR="00617FA3" w:rsidRPr="00617FA3" w:rsidRDefault="00617FA3" w:rsidP="00617FA3">
            <w:pPr>
              <w:spacing w:after="0" w:line="240" w:lineRule="auto"/>
              <w:jc w:val="center"/>
              <w:rPr>
                <w:rFonts w:ascii="Calibri" w:eastAsia="Times New Roman" w:hAnsi="Calibri" w:cs="Calibri"/>
                <w:sz w:val="20"/>
                <w:szCs w:val="20"/>
                <w:lang w:eastAsia="en-GB"/>
              </w:rPr>
            </w:pPr>
          </w:p>
        </w:tc>
        <w:tc>
          <w:tcPr>
            <w:tcW w:w="1405" w:type="dxa"/>
            <w:tcBorders>
              <w:top w:val="nil"/>
              <w:left w:val="nil"/>
              <w:bottom w:val="nil"/>
              <w:right w:val="nil"/>
            </w:tcBorders>
            <w:shd w:val="clear" w:color="auto" w:fill="auto"/>
            <w:noWrap/>
            <w:vAlign w:val="bottom"/>
            <w:hideMark/>
          </w:tcPr>
          <w:p w14:paraId="7854E452" w14:textId="77777777" w:rsidR="00617FA3" w:rsidRDefault="00617FA3" w:rsidP="00617FA3">
            <w:pPr>
              <w:spacing w:after="0" w:line="240" w:lineRule="auto"/>
              <w:jc w:val="center"/>
              <w:rPr>
                <w:rFonts w:ascii="Calibri" w:eastAsia="Times New Roman" w:hAnsi="Calibri" w:cs="Calibri"/>
                <w:sz w:val="20"/>
                <w:szCs w:val="20"/>
                <w:lang w:eastAsia="en-GB"/>
              </w:rPr>
            </w:pPr>
            <w:r w:rsidRPr="00617FA3">
              <w:rPr>
                <w:rFonts w:ascii="Calibri" w:eastAsia="Times New Roman" w:hAnsi="Calibri" w:cs="Calibri"/>
                <w:sz w:val="20"/>
                <w:szCs w:val="20"/>
                <w:lang w:eastAsia="en-GB"/>
              </w:rPr>
              <w:t>(0.0173)</w:t>
            </w:r>
          </w:p>
          <w:p w14:paraId="6BC8288E" w14:textId="77777777" w:rsidR="00617FA3" w:rsidRPr="00617FA3" w:rsidRDefault="00617FA3" w:rsidP="00617FA3">
            <w:pPr>
              <w:spacing w:after="0" w:line="240" w:lineRule="auto"/>
              <w:jc w:val="center"/>
              <w:rPr>
                <w:rFonts w:ascii="Calibri" w:eastAsia="Times New Roman" w:hAnsi="Calibri" w:cs="Calibri"/>
                <w:sz w:val="20"/>
                <w:szCs w:val="20"/>
                <w:lang w:eastAsia="en-GB"/>
              </w:rPr>
            </w:pPr>
          </w:p>
        </w:tc>
      </w:tr>
      <w:tr w:rsidR="00617FA3" w:rsidRPr="00617FA3" w14:paraId="4665E5DB" w14:textId="77777777" w:rsidTr="00617FA3">
        <w:trPr>
          <w:trHeight w:val="276"/>
          <w:jc w:val="center"/>
        </w:trPr>
        <w:tc>
          <w:tcPr>
            <w:tcW w:w="1744" w:type="dxa"/>
            <w:tcBorders>
              <w:top w:val="nil"/>
              <w:left w:val="nil"/>
              <w:bottom w:val="nil"/>
              <w:right w:val="nil"/>
            </w:tcBorders>
            <w:shd w:val="clear" w:color="auto" w:fill="auto"/>
            <w:noWrap/>
            <w:vAlign w:val="bottom"/>
            <w:hideMark/>
          </w:tcPr>
          <w:p w14:paraId="4762F1F6" w14:textId="77777777" w:rsidR="00617FA3" w:rsidRPr="00617FA3" w:rsidRDefault="00617FA3" w:rsidP="00617FA3">
            <w:pPr>
              <w:spacing w:after="0" w:line="240" w:lineRule="auto"/>
              <w:rPr>
                <w:rFonts w:ascii="Calibri" w:eastAsia="Times New Roman" w:hAnsi="Calibri" w:cs="Calibri"/>
                <w:sz w:val="20"/>
                <w:szCs w:val="20"/>
                <w:lang w:eastAsia="en-GB"/>
              </w:rPr>
            </w:pPr>
            <w:r w:rsidRPr="00617FA3">
              <w:rPr>
                <w:rFonts w:ascii="Calibri" w:eastAsia="Times New Roman" w:hAnsi="Calibri" w:cs="Calibri"/>
                <w:sz w:val="20"/>
                <w:szCs w:val="20"/>
                <w:lang w:eastAsia="en-GB"/>
              </w:rPr>
              <w:t>BMI</w:t>
            </w:r>
          </w:p>
        </w:tc>
        <w:tc>
          <w:tcPr>
            <w:tcW w:w="1405" w:type="dxa"/>
            <w:tcBorders>
              <w:top w:val="nil"/>
              <w:left w:val="nil"/>
              <w:bottom w:val="nil"/>
              <w:right w:val="nil"/>
            </w:tcBorders>
            <w:shd w:val="clear" w:color="auto" w:fill="auto"/>
            <w:noWrap/>
            <w:vAlign w:val="bottom"/>
            <w:hideMark/>
          </w:tcPr>
          <w:p w14:paraId="39E94E19" w14:textId="77777777" w:rsidR="00617FA3" w:rsidRPr="00617FA3" w:rsidRDefault="00617FA3" w:rsidP="00617FA3">
            <w:pPr>
              <w:spacing w:after="0" w:line="240" w:lineRule="auto"/>
              <w:jc w:val="center"/>
              <w:rPr>
                <w:rFonts w:ascii="Calibri" w:eastAsia="Times New Roman" w:hAnsi="Calibri" w:cs="Calibri"/>
                <w:sz w:val="20"/>
                <w:szCs w:val="20"/>
                <w:lang w:eastAsia="en-GB"/>
              </w:rPr>
            </w:pPr>
            <w:r w:rsidRPr="00617FA3">
              <w:rPr>
                <w:rFonts w:ascii="Calibri" w:eastAsia="Times New Roman" w:hAnsi="Calibri" w:cs="Calibri"/>
                <w:sz w:val="20"/>
                <w:szCs w:val="20"/>
                <w:lang w:eastAsia="en-GB"/>
              </w:rPr>
              <w:t>0.279***</w:t>
            </w:r>
          </w:p>
        </w:tc>
      </w:tr>
      <w:tr w:rsidR="00617FA3" w:rsidRPr="00617FA3" w14:paraId="6E2785B8" w14:textId="77777777" w:rsidTr="00617FA3">
        <w:trPr>
          <w:trHeight w:val="276"/>
          <w:jc w:val="center"/>
        </w:trPr>
        <w:tc>
          <w:tcPr>
            <w:tcW w:w="1744" w:type="dxa"/>
            <w:tcBorders>
              <w:top w:val="nil"/>
              <w:left w:val="nil"/>
              <w:bottom w:val="nil"/>
              <w:right w:val="nil"/>
            </w:tcBorders>
            <w:shd w:val="clear" w:color="auto" w:fill="auto"/>
            <w:noWrap/>
            <w:vAlign w:val="bottom"/>
            <w:hideMark/>
          </w:tcPr>
          <w:p w14:paraId="4E2FD50E" w14:textId="77777777" w:rsidR="00617FA3" w:rsidRPr="00617FA3" w:rsidRDefault="00617FA3" w:rsidP="00617FA3">
            <w:pPr>
              <w:spacing w:after="0" w:line="240" w:lineRule="auto"/>
              <w:jc w:val="center"/>
              <w:rPr>
                <w:rFonts w:ascii="Calibri" w:eastAsia="Times New Roman" w:hAnsi="Calibri" w:cs="Calibri"/>
                <w:sz w:val="20"/>
                <w:szCs w:val="20"/>
                <w:lang w:eastAsia="en-GB"/>
              </w:rPr>
            </w:pPr>
          </w:p>
        </w:tc>
        <w:tc>
          <w:tcPr>
            <w:tcW w:w="1405" w:type="dxa"/>
            <w:tcBorders>
              <w:top w:val="nil"/>
              <w:left w:val="nil"/>
              <w:bottom w:val="nil"/>
              <w:right w:val="nil"/>
            </w:tcBorders>
            <w:shd w:val="clear" w:color="auto" w:fill="auto"/>
            <w:noWrap/>
            <w:vAlign w:val="bottom"/>
            <w:hideMark/>
          </w:tcPr>
          <w:p w14:paraId="1C0D5367" w14:textId="77777777" w:rsidR="00617FA3" w:rsidRDefault="00617FA3" w:rsidP="00617FA3">
            <w:pPr>
              <w:spacing w:after="0" w:line="240" w:lineRule="auto"/>
              <w:jc w:val="center"/>
              <w:rPr>
                <w:rFonts w:ascii="Calibri" w:eastAsia="Times New Roman" w:hAnsi="Calibri" w:cs="Calibri"/>
                <w:sz w:val="20"/>
                <w:szCs w:val="20"/>
                <w:lang w:eastAsia="en-GB"/>
              </w:rPr>
            </w:pPr>
            <w:r w:rsidRPr="00617FA3">
              <w:rPr>
                <w:rFonts w:ascii="Calibri" w:eastAsia="Times New Roman" w:hAnsi="Calibri" w:cs="Calibri"/>
                <w:sz w:val="20"/>
                <w:szCs w:val="20"/>
                <w:lang w:eastAsia="en-GB"/>
              </w:rPr>
              <w:t>(0.0721)</w:t>
            </w:r>
          </w:p>
          <w:p w14:paraId="46455DAD" w14:textId="77777777" w:rsidR="00617FA3" w:rsidRPr="00617FA3" w:rsidRDefault="00617FA3" w:rsidP="00617FA3">
            <w:pPr>
              <w:spacing w:after="0" w:line="240" w:lineRule="auto"/>
              <w:jc w:val="center"/>
              <w:rPr>
                <w:rFonts w:ascii="Calibri" w:eastAsia="Times New Roman" w:hAnsi="Calibri" w:cs="Calibri"/>
                <w:sz w:val="20"/>
                <w:szCs w:val="20"/>
                <w:lang w:eastAsia="en-GB"/>
              </w:rPr>
            </w:pPr>
          </w:p>
        </w:tc>
      </w:tr>
      <w:tr w:rsidR="00617FA3" w:rsidRPr="00617FA3" w14:paraId="5CA1BF04" w14:textId="77777777" w:rsidTr="00617FA3">
        <w:trPr>
          <w:trHeight w:val="276"/>
          <w:jc w:val="center"/>
        </w:trPr>
        <w:tc>
          <w:tcPr>
            <w:tcW w:w="1744" w:type="dxa"/>
            <w:tcBorders>
              <w:top w:val="nil"/>
              <w:left w:val="nil"/>
              <w:bottom w:val="nil"/>
              <w:right w:val="nil"/>
            </w:tcBorders>
            <w:shd w:val="clear" w:color="auto" w:fill="auto"/>
            <w:noWrap/>
            <w:vAlign w:val="bottom"/>
            <w:hideMark/>
          </w:tcPr>
          <w:p w14:paraId="7D41D5CE" w14:textId="77777777" w:rsidR="00617FA3" w:rsidRPr="00617FA3" w:rsidRDefault="00617FA3" w:rsidP="00617FA3">
            <w:pPr>
              <w:spacing w:after="0" w:line="240" w:lineRule="auto"/>
              <w:rPr>
                <w:rFonts w:ascii="Calibri" w:eastAsia="Times New Roman" w:hAnsi="Calibri" w:cs="Calibri"/>
                <w:sz w:val="20"/>
                <w:szCs w:val="20"/>
                <w:lang w:eastAsia="en-GB"/>
              </w:rPr>
            </w:pPr>
            <w:r w:rsidRPr="00617FA3">
              <w:rPr>
                <w:rFonts w:ascii="Calibri" w:eastAsia="Times New Roman" w:hAnsi="Calibri" w:cs="Calibri"/>
                <w:sz w:val="20"/>
                <w:szCs w:val="20"/>
                <w:lang w:eastAsia="en-GB"/>
              </w:rPr>
              <w:t>diabetes</w:t>
            </w:r>
          </w:p>
        </w:tc>
        <w:tc>
          <w:tcPr>
            <w:tcW w:w="1405" w:type="dxa"/>
            <w:tcBorders>
              <w:top w:val="nil"/>
              <w:left w:val="nil"/>
              <w:bottom w:val="nil"/>
              <w:right w:val="nil"/>
            </w:tcBorders>
            <w:shd w:val="clear" w:color="auto" w:fill="auto"/>
            <w:noWrap/>
            <w:vAlign w:val="bottom"/>
            <w:hideMark/>
          </w:tcPr>
          <w:p w14:paraId="61B44AAD" w14:textId="77777777" w:rsidR="00617FA3" w:rsidRPr="00617FA3" w:rsidRDefault="00617FA3" w:rsidP="00617FA3">
            <w:pPr>
              <w:spacing w:after="0" w:line="240" w:lineRule="auto"/>
              <w:jc w:val="center"/>
              <w:rPr>
                <w:rFonts w:ascii="Calibri" w:eastAsia="Times New Roman" w:hAnsi="Calibri" w:cs="Calibri"/>
                <w:sz w:val="20"/>
                <w:szCs w:val="20"/>
                <w:lang w:eastAsia="en-GB"/>
              </w:rPr>
            </w:pPr>
            <w:r w:rsidRPr="00617FA3">
              <w:rPr>
                <w:rFonts w:ascii="Calibri" w:eastAsia="Times New Roman" w:hAnsi="Calibri" w:cs="Calibri"/>
                <w:sz w:val="20"/>
                <w:szCs w:val="20"/>
                <w:lang w:eastAsia="en-GB"/>
              </w:rPr>
              <w:t>-0.0121</w:t>
            </w:r>
          </w:p>
        </w:tc>
      </w:tr>
      <w:tr w:rsidR="00617FA3" w:rsidRPr="00617FA3" w14:paraId="70688A58" w14:textId="77777777" w:rsidTr="00617FA3">
        <w:trPr>
          <w:trHeight w:val="276"/>
          <w:jc w:val="center"/>
        </w:trPr>
        <w:tc>
          <w:tcPr>
            <w:tcW w:w="1744" w:type="dxa"/>
            <w:tcBorders>
              <w:top w:val="nil"/>
              <w:left w:val="nil"/>
              <w:bottom w:val="nil"/>
              <w:right w:val="nil"/>
            </w:tcBorders>
            <w:shd w:val="clear" w:color="auto" w:fill="auto"/>
            <w:noWrap/>
            <w:vAlign w:val="bottom"/>
            <w:hideMark/>
          </w:tcPr>
          <w:p w14:paraId="4429D312" w14:textId="77777777" w:rsidR="00617FA3" w:rsidRPr="00617FA3" w:rsidRDefault="00617FA3" w:rsidP="00617FA3">
            <w:pPr>
              <w:spacing w:after="0" w:line="240" w:lineRule="auto"/>
              <w:jc w:val="center"/>
              <w:rPr>
                <w:rFonts w:ascii="Calibri" w:eastAsia="Times New Roman" w:hAnsi="Calibri" w:cs="Calibri"/>
                <w:sz w:val="20"/>
                <w:szCs w:val="20"/>
                <w:lang w:eastAsia="en-GB"/>
              </w:rPr>
            </w:pPr>
          </w:p>
        </w:tc>
        <w:tc>
          <w:tcPr>
            <w:tcW w:w="1405" w:type="dxa"/>
            <w:tcBorders>
              <w:top w:val="nil"/>
              <w:left w:val="nil"/>
              <w:bottom w:val="nil"/>
              <w:right w:val="nil"/>
            </w:tcBorders>
            <w:shd w:val="clear" w:color="auto" w:fill="auto"/>
            <w:noWrap/>
            <w:vAlign w:val="bottom"/>
            <w:hideMark/>
          </w:tcPr>
          <w:p w14:paraId="1393327B" w14:textId="77777777" w:rsidR="00617FA3" w:rsidRDefault="00617FA3" w:rsidP="00617FA3">
            <w:pPr>
              <w:spacing w:after="0" w:line="240" w:lineRule="auto"/>
              <w:jc w:val="center"/>
              <w:rPr>
                <w:rFonts w:ascii="Calibri" w:eastAsia="Times New Roman" w:hAnsi="Calibri" w:cs="Calibri"/>
                <w:sz w:val="20"/>
                <w:szCs w:val="20"/>
                <w:lang w:eastAsia="en-GB"/>
              </w:rPr>
            </w:pPr>
            <w:r w:rsidRPr="00617FA3">
              <w:rPr>
                <w:rFonts w:ascii="Calibri" w:eastAsia="Times New Roman" w:hAnsi="Calibri" w:cs="Calibri"/>
                <w:sz w:val="20"/>
                <w:szCs w:val="20"/>
                <w:lang w:eastAsia="en-GB"/>
              </w:rPr>
              <w:t>(0.0206)</w:t>
            </w:r>
          </w:p>
          <w:p w14:paraId="11046377" w14:textId="77777777" w:rsidR="00617FA3" w:rsidRPr="00617FA3" w:rsidRDefault="00617FA3" w:rsidP="00617FA3">
            <w:pPr>
              <w:spacing w:after="0" w:line="240" w:lineRule="auto"/>
              <w:jc w:val="center"/>
              <w:rPr>
                <w:rFonts w:ascii="Calibri" w:eastAsia="Times New Roman" w:hAnsi="Calibri" w:cs="Calibri"/>
                <w:sz w:val="20"/>
                <w:szCs w:val="20"/>
                <w:lang w:eastAsia="en-GB"/>
              </w:rPr>
            </w:pPr>
          </w:p>
        </w:tc>
      </w:tr>
      <w:tr w:rsidR="00617FA3" w:rsidRPr="00617FA3" w14:paraId="3E809F01" w14:textId="77777777" w:rsidTr="00617FA3">
        <w:trPr>
          <w:trHeight w:val="276"/>
          <w:jc w:val="center"/>
        </w:trPr>
        <w:tc>
          <w:tcPr>
            <w:tcW w:w="1744" w:type="dxa"/>
            <w:tcBorders>
              <w:top w:val="nil"/>
              <w:left w:val="nil"/>
              <w:bottom w:val="nil"/>
              <w:right w:val="nil"/>
            </w:tcBorders>
            <w:shd w:val="clear" w:color="auto" w:fill="auto"/>
            <w:noWrap/>
            <w:vAlign w:val="bottom"/>
            <w:hideMark/>
          </w:tcPr>
          <w:p w14:paraId="7590420F" w14:textId="77777777" w:rsidR="00617FA3" w:rsidRPr="00617FA3" w:rsidRDefault="00617FA3" w:rsidP="00617FA3">
            <w:pPr>
              <w:spacing w:after="0" w:line="240" w:lineRule="auto"/>
              <w:rPr>
                <w:rFonts w:ascii="Calibri" w:eastAsia="Times New Roman" w:hAnsi="Calibri" w:cs="Calibri"/>
                <w:sz w:val="20"/>
                <w:szCs w:val="20"/>
                <w:lang w:eastAsia="en-GB"/>
              </w:rPr>
            </w:pPr>
            <w:r w:rsidRPr="00617FA3">
              <w:rPr>
                <w:rFonts w:ascii="Calibri" w:eastAsia="Times New Roman" w:hAnsi="Calibri" w:cs="Calibri"/>
                <w:sz w:val="20"/>
                <w:szCs w:val="20"/>
                <w:lang w:eastAsia="en-GB"/>
              </w:rPr>
              <w:t>Constant</w:t>
            </w:r>
          </w:p>
        </w:tc>
        <w:tc>
          <w:tcPr>
            <w:tcW w:w="1405" w:type="dxa"/>
            <w:tcBorders>
              <w:top w:val="nil"/>
              <w:left w:val="nil"/>
              <w:bottom w:val="nil"/>
              <w:right w:val="nil"/>
            </w:tcBorders>
            <w:shd w:val="clear" w:color="auto" w:fill="auto"/>
            <w:noWrap/>
            <w:vAlign w:val="bottom"/>
            <w:hideMark/>
          </w:tcPr>
          <w:p w14:paraId="3A432F76" w14:textId="77777777" w:rsidR="00617FA3" w:rsidRPr="00617FA3" w:rsidRDefault="00617FA3" w:rsidP="00617FA3">
            <w:pPr>
              <w:spacing w:after="0" w:line="240" w:lineRule="auto"/>
              <w:jc w:val="center"/>
              <w:rPr>
                <w:rFonts w:ascii="Calibri" w:eastAsia="Times New Roman" w:hAnsi="Calibri" w:cs="Calibri"/>
                <w:sz w:val="20"/>
                <w:szCs w:val="20"/>
                <w:lang w:eastAsia="en-GB"/>
              </w:rPr>
            </w:pPr>
            <w:r w:rsidRPr="00617FA3">
              <w:rPr>
                <w:rFonts w:ascii="Calibri" w:eastAsia="Times New Roman" w:hAnsi="Calibri" w:cs="Calibri"/>
                <w:sz w:val="20"/>
                <w:szCs w:val="20"/>
                <w:lang w:eastAsia="en-GB"/>
              </w:rPr>
              <w:t>-3.727**</w:t>
            </w:r>
          </w:p>
        </w:tc>
      </w:tr>
      <w:tr w:rsidR="00617FA3" w:rsidRPr="00617FA3" w14:paraId="6BA2770E" w14:textId="77777777" w:rsidTr="00617FA3">
        <w:trPr>
          <w:trHeight w:val="276"/>
          <w:jc w:val="center"/>
        </w:trPr>
        <w:tc>
          <w:tcPr>
            <w:tcW w:w="1744" w:type="dxa"/>
            <w:tcBorders>
              <w:top w:val="nil"/>
              <w:left w:val="nil"/>
              <w:bottom w:val="nil"/>
              <w:right w:val="nil"/>
            </w:tcBorders>
            <w:shd w:val="clear" w:color="auto" w:fill="auto"/>
            <w:noWrap/>
            <w:vAlign w:val="bottom"/>
            <w:hideMark/>
          </w:tcPr>
          <w:p w14:paraId="6760BABC" w14:textId="77777777" w:rsidR="00617FA3" w:rsidRPr="00617FA3" w:rsidRDefault="00617FA3" w:rsidP="00617FA3">
            <w:pPr>
              <w:spacing w:after="0" w:line="240" w:lineRule="auto"/>
              <w:jc w:val="center"/>
              <w:rPr>
                <w:rFonts w:ascii="Calibri" w:eastAsia="Times New Roman" w:hAnsi="Calibri" w:cs="Calibri"/>
                <w:sz w:val="20"/>
                <w:szCs w:val="20"/>
                <w:lang w:eastAsia="en-GB"/>
              </w:rPr>
            </w:pPr>
          </w:p>
        </w:tc>
        <w:tc>
          <w:tcPr>
            <w:tcW w:w="1405" w:type="dxa"/>
            <w:tcBorders>
              <w:top w:val="nil"/>
              <w:left w:val="nil"/>
              <w:bottom w:val="nil"/>
              <w:right w:val="nil"/>
            </w:tcBorders>
            <w:shd w:val="clear" w:color="auto" w:fill="auto"/>
            <w:noWrap/>
            <w:vAlign w:val="bottom"/>
            <w:hideMark/>
          </w:tcPr>
          <w:p w14:paraId="04E8A22E" w14:textId="77777777" w:rsidR="00617FA3" w:rsidRPr="00617FA3" w:rsidRDefault="00617FA3" w:rsidP="00617FA3">
            <w:pPr>
              <w:spacing w:after="0" w:line="240" w:lineRule="auto"/>
              <w:jc w:val="center"/>
              <w:rPr>
                <w:rFonts w:ascii="Calibri" w:eastAsia="Times New Roman" w:hAnsi="Calibri" w:cs="Calibri"/>
                <w:sz w:val="20"/>
                <w:szCs w:val="20"/>
                <w:lang w:eastAsia="en-GB"/>
              </w:rPr>
            </w:pPr>
            <w:r w:rsidRPr="00617FA3">
              <w:rPr>
                <w:rFonts w:ascii="Calibri" w:eastAsia="Times New Roman" w:hAnsi="Calibri" w:cs="Calibri"/>
                <w:sz w:val="20"/>
                <w:szCs w:val="20"/>
                <w:lang w:eastAsia="en-GB"/>
              </w:rPr>
              <w:t>(1.592)</w:t>
            </w:r>
          </w:p>
        </w:tc>
      </w:tr>
      <w:tr w:rsidR="00617FA3" w:rsidRPr="00617FA3" w14:paraId="0D823397" w14:textId="77777777" w:rsidTr="00617FA3">
        <w:trPr>
          <w:trHeight w:val="276"/>
          <w:jc w:val="center"/>
        </w:trPr>
        <w:tc>
          <w:tcPr>
            <w:tcW w:w="1744" w:type="dxa"/>
            <w:tcBorders>
              <w:top w:val="nil"/>
              <w:left w:val="nil"/>
              <w:bottom w:val="nil"/>
              <w:right w:val="nil"/>
            </w:tcBorders>
            <w:shd w:val="clear" w:color="auto" w:fill="auto"/>
            <w:noWrap/>
            <w:vAlign w:val="bottom"/>
            <w:hideMark/>
          </w:tcPr>
          <w:p w14:paraId="52BE44B4" w14:textId="77777777" w:rsidR="00617FA3" w:rsidRPr="00617FA3" w:rsidRDefault="00617FA3" w:rsidP="00617FA3">
            <w:pPr>
              <w:spacing w:after="0" w:line="240" w:lineRule="auto"/>
              <w:jc w:val="center"/>
              <w:rPr>
                <w:rFonts w:ascii="Calibri" w:eastAsia="Times New Roman" w:hAnsi="Calibri" w:cs="Calibri"/>
                <w:sz w:val="20"/>
                <w:szCs w:val="20"/>
                <w:lang w:eastAsia="en-GB"/>
              </w:rPr>
            </w:pPr>
          </w:p>
        </w:tc>
        <w:tc>
          <w:tcPr>
            <w:tcW w:w="1405" w:type="dxa"/>
            <w:tcBorders>
              <w:top w:val="nil"/>
              <w:left w:val="nil"/>
              <w:bottom w:val="nil"/>
              <w:right w:val="nil"/>
            </w:tcBorders>
            <w:shd w:val="clear" w:color="auto" w:fill="auto"/>
            <w:noWrap/>
            <w:vAlign w:val="bottom"/>
            <w:hideMark/>
          </w:tcPr>
          <w:p w14:paraId="685E8787" w14:textId="77777777" w:rsidR="00617FA3" w:rsidRPr="00617FA3" w:rsidRDefault="00617FA3" w:rsidP="00617FA3">
            <w:pPr>
              <w:spacing w:after="0" w:line="240" w:lineRule="auto"/>
              <w:rPr>
                <w:rFonts w:eastAsia="Times New Roman" w:cs="Times New Roman"/>
                <w:sz w:val="20"/>
                <w:szCs w:val="20"/>
                <w:lang w:eastAsia="en-GB"/>
              </w:rPr>
            </w:pPr>
          </w:p>
        </w:tc>
      </w:tr>
      <w:tr w:rsidR="00617FA3" w:rsidRPr="00617FA3" w14:paraId="054CD058" w14:textId="77777777" w:rsidTr="00617FA3">
        <w:trPr>
          <w:trHeight w:val="276"/>
          <w:jc w:val="center"/>
        </w:trPr>
        <w:tc>
          <w:tcPr>
            <w:tcW w:w="1744" w:type="dxa"/>
            <w:tcBorders>
              <w:top w:val="nil"/>
              <w:left w:val="nil"/>
              <w:bottom w:val="nil"/>
              <w:right w:val="nil"/>
            </w:tcBorders>
            <w:shd w:val="clear" w:color="auto" w:fill="auto"/>
            <w:noWrap/>
            <w:vAlign w:val="bottom"/>
            <w:hideMark/>
          </w:tcPr>
          <w:p w14:paraId="5701F0C2" w14:textId="77777777" w:rsidR="00617FA3" w:rsidRPr="00617FA3" w:rsidRDefault="00617FA3" w:rsidP="00617FA3">
            <w:pPr>
              <w:spacing w:after="0" w:line="240" w:lineRule="auto"/>
              <w:rPr>
                <w:rFonts w:ascii="Calibri" w:eastAsia="Times New Roman" w:hAnsi="Calibri" w:cs="Calibri"/>
                <w:sz w:val="20"/>
                <w:szCs w:val="20"/>
                <w:lang w:eastAsia="en-GB"/>
              </w:rPr>
            </w:pPr>
            <w:r w:rsidRPr="00617FA3">
              <w:rPr>
                <w:rFonts w:ascii="Calibri" w:eastAsia="Times New Roman" w:hAnsi="Calibri" w:cs="Calibri"/>
                <w:sz w:val="20"/>
                <w:szCs w:val="20"/>
                <w:lang w:eastAsia="en-GB"/>
              </w:rPr>
              <w:t>Observations</w:t>
            </w:r>
          </w:p>
        </w:tc>
        <w:tc>
          <w:tcPr>
            <w:tcW w:w="1405" w:type="dxa"/>
            <w:tcBorders>
              <w:top w:val="nil"/>
              <w:left w:val="nil"/>
              <w:bottom w:val="nil"/>
              <w:right w:val="nil"/>
            </w:tcBorders>
            <w:shd w:val="clear" w:color="auto" w:fill="auto"/>
            <w:noWrap/>
            <w:vAlign w:val="bottom"/>
            <w:hideMark/>
          </w:tcPr>
          <w:p w14:paraId="007E3891" w14:textId="77777777" w:rsidR="00617FA3" w:rsidRPr="00617FA3" w:rsidRDefault="00617FA3" w:rsidP="00617FA3">
            <w:pPr>
              <w:spacing w:after="0" w:line="240" w:lineRule="auto"/>
              <w:jc w:val="center"/>
              <w:rPr>
                <w:rFonts w:ascii="Calibri" w:eastAsia="Times New Roman" w:hAnsi="Calibri" w:cs="Calibri"/>
                <w:sz w:val="20"/>
                <w:szCs w:val="20"/>
                <w:lang w:eastAsia="en-GB"/>
              </w:rPr>
            </w:pPr>
            <w:r w:rsidRPr="00617FA3">
              <w:rPr>
                <w:rFonts w:ascii="Calibri" w:eastAsia="Times New Roman" w:hAnsi="Calibri" w:cs="Calibri"/>
                <w:sz w:val="20"/>
                <w:szCs w:val="20"/>
                <w:lang w:eastAsia="en-GB"/>
              </w:rPr>
              <w:t>93</w:t>
            </w:r>
          </w:p>
        </w:tc>
      </w:tr>
      <w:tr w:rsidR="00617FA3" w:rsidRPr="00617FA3" w14:paraId="53E43C31" w14:textId="77777777" w:rsidTr="00617FA3">
        <w:trPr>
          <w:trHeight w:val="276"/>
          <w:jc w:val="center"/>
        </w:trPr>
        <w:tc>
          <w:tcPr>
            <w:tcW w:w="1744" w:type="dxa"/>
            <w:tcBorders>
              <w:top w:val="nil"/>
              <w:left w:val="nil"/>
              <w:bottom w:val="single" w:sz="4" w:space="0" w:color="000000"/>
              <w:right w:val="nil"/>
            </w:tcBorders>
            <w:shd w:val="clear" w:color="auto" w:fill="auto"/>
            <w:noWrap/>
            <w:vAlign w:val="bottom"/>
            <w:hideMark/>
          </w:tcPr>
          <w:p w14:paraId="6EE18640" w14:textId="77777777" w:rsidR="00617FA3" w:rsidRPr="00617FA3" w:rsidRDefault="00617FA3" w:rsidP="00617FA3">
            <w:pPr>
              <w:spacing w:after="0" w:line="240" w:lineRule="auto"/>
              <w:rPr>
                <w:rFonts w:ascii="Calibri" w:eastAsia="Times New Roman" w:hAnsi="Calibri" w:cs="Calibri"/>
                <w:sz w:val="20"/>
                <w:szCs w:val="20"/>
                <w:lang w:eastAsia="en-GB"/>
              </w:rPr>
            </w:pPr>
            <w:r w:rsidRPr="00617FA3">
              <w:rPr>
                <w:rFonts w:ascii="Calibri" w:eastAsia="Times New Roman" w:hAnsi="Calibri" w:cs="Calibri"/>
                <w:sz w:val="20"/>
                <w:szCs w:val="20"/>
                <w:lang w:eastAsia="en-GB"/>
              </w:rPr>
              <w:t>R-squared</w:t>
            </w:r>
          </w:p>
        </w:tc>
        <w:tc>
          <w:tcPr>
            <w:tcW w:w="1405" w:type="dxa"/>
            <w:tcBorders>
              <w:top w:val="nil"/>
              <w:left w:val="nil"/>
              <w:bottom w:val="single" w:sz="4" w:space="0" w:color="000000"/>
              <w:right w:val="nil"/>
            </w:tcBorders>
            <w:shd w:val="clear" w:color="auto" w:fill="auto"/>
            <w:noWrap/>
            <w:vAlign w:val="bottom"/>
            <w:hideMark/>
          </w:tcPr>
          <w:p w14:paraId="5CE8391F" w14:textId="77777777" w:rsidR="00617FA3" w:rsidRPr="00617FA3" w:rsidRDefault="00617FA3" w:rsidP="00617FA3">
            <w:pPr>
              <w:spacing w:after="0" w:line="240" w:lineRule="auto"/>
              <w:jc w:val="center"/>
              <w:rPr>
                <w:rFonts w:ascii="Calibri" w:eastAsia="Times New Roman" w:hAnsi="Calibri" w:cs="Calibri"/>
                <w:sz w:val="20"/>
                <w:szCs w:val="20"/>
                <w:lang w:eastAsia="en-GB"/>
              </w:rPr>
            </w:pPr>
            <w:r w:rsidRPr="00617FA3">
              <w:rPr>
                <w:rFonts w:ascii="Calibri" w:eastAsia="Times New Roman" w:hAnsi="Calibri" w:cs="Calibri"/>
                <w:sz w:val="20"/>
                <w:szCs w:val="20"/>
                <w:lang w:eastAsia="en-GB"/>
              </w:rPr>
              <w:t>0.080</w:t>
            </w:r>
          </w:p>
        </w:tc>
      </w:tr>
      <w:tr w:rsidR="00617FA3" w:rsidRPr="00617FA3" w14:paraId="1593537C" w14:textId="77777777" w:rsidTr="00617FA3">
        <w:trPr>
          <w:trHeight w:val="276"/>
          <w:jc w:val="center"/>
        </w:trPr>
        <w:tc>
          <w:tcPr>
            <w:tcW w:w="3149" w:type="dxa"/>
            <w:gridSpan w:val="2"/>
            <w:tcBorders>
              <w:top w:val="nil"/>
              <w:left w:val="nil"/>
              <w:bottom w:val="nil"/>
              <w:right w:val="nil"/>
            </w:tcBorders>
            <w:shd w:val="clear" w:color="auto" w:fill="auto"/>
            <w:noWrap/>
            <w:vAlign w:val="bottom"/>
            <w:hideMark/>
          </w:tcPr>
          <w:p w14:paraId="75E60D26" w14:textId="77777777" w:rsidR="00617FA3" w:rsidRPr="00617FA3" w:rsidRDefault="00617FA3" w:rsidP="00617FA3">
            <w:pPr>
              <w:spacing w:after="0" w:line="240" w:lineRule="auto"/>
              <w:rPr>
                <w:rFonts w:ascii="Calibri" w:eastAsia="Times New Roman" w:hAnsi="Calibri" w:cs="Calibri"/>
                <w:sz w:val="20"/>
                <w:szCs w:val="20"/>
                <w:lang w:eastAsia="en-GB"/>
              </w:rPr>
            </w:pPr>
            <w:r w:rsidRPr="00617FA3">
              <w:rPr>
                <w:rFonts w:ascii="Calibri" w:eastAsia="Times New Roman" w:hAnsi="Calibri" w:cs="Calibri"/>
                <w:sz w:val="20"/>
                <w:szCs w:val="20"/>
                <w:lang w:eastAsia="en-GB"/>
              </w:rPr>
              <w:t>Robust standard errors in parentheses</w:t>
            </w:r>
          </w:p>
        </w:tc>
      </w:tr>
      <w:tr w:rsidR="00617FA3" w:rsidRPr="00617FA3" w14:paraId="3AB709A6" w14:textId="77777777" w:rsidTr="00617FA3">
        <w:trPr>
          <w:trHeight w:val="276"/>
          <w:jc w:val="center"/>
        </w:trPr>
        <w:tc>
          <w:tcPr>
            <w:tcW w:w="3149" w:type="dxa"/>
            <w:gridSpan w:val="2"/>
            <w:tcBorders>
              <w:top w:val="nil"/>
              <w:left w:val="nil"/>
              <w:bottom w:val="nil"/>
              <w:right w:val="nil"/>
            </w:tcBorders>
            <w:shd w:val="clear" w:color="auto" w:fill="auto"/>
            <w:noWrap/>
            <w:vAlign w:val="bottom"/>
            <w:hideMark/>
          </w:tcPr>
          <w:p w14:paraId="4FF66615" w14:textId="77777777" w:rsidR="00617FA3" w:rsidRPr="00617FA3" w:rsidRDefault="00617FA3" w:rsidP="00617FA3">
            <w:pPr>
              <w:spacing w:after="0" w:line="240" w:lineRule="auto"/>
              <w:rPr>
                <w:rFonts w:ascii="Calibri" w:eastAsia="Times New Roman" w:hAnsi="Calibri" w:cs="Calibri"/>
                <w:sz w:val="20"/>
                <w:szCs w:val="20"/>
                <w:lang w:eastAsia="en-GB"/>
              </w:rPr>
            </w:pPr>
            <w:r w:rsidRPr="00617FA3">
              <w:rPr>
                <w:rFonts w:ascii="Calibri" w:eastAsia="Times New Roman" w:hAnsi="Calibri" w:cs="Calibri"/>
                <w:sz w:val="20"/>
                <w:szCs w:val="20"/>
                <w:lang w:eastAsia="en-GB"/>
              </w:rPr>
              <w:t>*** p&lt;0.01, ** p&lt;0.05, * p&lt;0.1</w:t>
            </w:r>
          </w:p>
        </w:tc>
      </w:tr>
    </w:tbl>
    <w:p w14:paraId="1AF9ECDD" w14:textId="77777777" w:rsidR="00617FA3" w:rsidRDefault="00617FA3" w:rsidP="00350D34"/>
    <w:p w14:paraId="01009FAC" w14:textId="77777777" w:rsidR="00617FA3" w:rsidRDefault="00617FA3" w:rsidP="00350D34">
      <w:pPr>
        <w:sectPr w:rsidR="00617FA3" w:rsidSect="00617FA3">
          <w:type w:val="continuous"/>
          <w:pgSz w:w="11906" w:h="16838"/>
          <w:pgMar w:top="1440" w:right="1440" w:bottom="1440" w:left="1440" w:header="708" w:footer="708" w:gutter="0"/>
          <w:cols w:num="2" w:space="708"/>
          <w:docGrid w:linePitch="360"/>
        </w:sectPr>
      </w:pPr>
    </w:p>
    <w:p w14:paraId="0FFA449B" w14:textId="01B5F4FD" w:rsidR="00684C9F" w:rsidRDefault="00684C9F" w:rsidP="00BA0CB9">
      <w:pPr>
        <w:jc w:val="both"/>
      </w:pPr>
      <w:r>
        <w:t>From the second regression, summarized in table 7, we note that a 1% increase in R&amp;D spending as a percentage of GDP is associated with 0.4% increase in mortality rate i.e. if a nation doubles its R&amp;D expenditure as a percentage of GDP, COVID-19 mortality rate increases by 40% (of the already existing rate, not in percentage points). This result is significant at 1% level</w:t>
      </w:r>
      <w:r w:rsidR="00CA39CA">
        <w:t>, and all standard errors are relatively small</w:t>
      </w:r>
      <w:r>
        <w:t xml:space="preserve">. </w:t>
      </w:r>
      <w:r w:rsidR="00BA0CB9">
        <w:t xml:space="preserve">A possible explanation of this </w:t>
      </w:r>
      <w:del w:id="44" w:author="Andrea Kirchknopf" w:date="2021-06-10T10:15:00Z">
        <w:r w:rsidR="00BA0CB9" w:rsidDel="00BB2FD0">
          <w:delText xml:space="preserve">are </w:delText>
        </w:r>
      </w:del>
      <w:ins w:id="45" w:author="Andrea Kirchknopf" w:date="2021-06-10T10:15:00Z">
        <w:r w:rsidR="00BB2FD0">
          <w:t>is</w:t>
        </w:r>
        <w:r w:rsidR="00BB2FD0">
          <w:t xml:space="preserve"> </w:t>
        </w:r>
      </w:ins>
      <w:r w:rsidR="00BA0CB9">
        <w:t xml:space="preserve">that most countries with high R&amp;D spending are not spending it on advancing healthcare and medicine but rather on potentially more profitable research such as tech. This remains to be examined. </w:t>
      </w:r>
    </w:p>
    <w:p w14:paraId="0F26ADDA" w14:textId="3FD30E44" w:rsidR="00CA39CA" w:rsidRDefault="000E50C4" w:rsidP="00CA39CA">
      <w:pPr>
        <w:jc w:val="both"/>
      </w:pPr>
      <w:ins w:id="46" w:author="Andrea Kirchknopf" w:date="2021-06-10T10:15:00Z">
        <w:r>
          <w:lastRenderedPageBreak/>
          <w:t>Link to someth</w:t>
        </w:r>
      </w:ins>
      <w:ins w:id="47" w:author="Andrea Kirchknopf" w:date="2021-06-10T10:16:00Z">
        <w:r>
          <w:t xml:space="preserve">ing that you were inquiring. </w:t>
        </w:r>
      </w:ins>
      <w:r w:rsidR="00684C9F">
        <w:t xml:space="preserve">Another </w:t>
      </w:r>
      <w:r w:rsidR="00CA39CA">
        <w:t>noteworthy</w:t>
      </w:r>
      <w:r w:rsidR="00684C9F">
        <w:t xml:space="preserve"> observation to make is that in comparison to the first two models we had (summarized in tables 2 and 3), the coefficients of the covariates are all significant with signs that </w:t>
      </w:r>
      <w:proofErr w:type="gramStart"/>
      <w:r w:rsidR="00684C9F">
        <w:t>actually make</w:t>
      </w:r>
      <w:proofErr w:type="gramEnd"/>
      <w:r w:rsidR="00684C9F">
        <w:t xml:space="preserve"> sense. </w:t>
      </w:r>
      <w:ins w:id="48" w:author="Andrea Kirchknopf" w:date="2021-06-10T10:15:00Z">
        <w:r>
          <w:t>So?</w:t>
        </w:r>
      </w:ins>
    </w:p>
    <w:p w14:paraId="59E8445F" w14:textId="77777777" w:rsidR="00CA39CA" w:rsidRDefault="00CA39CA" w:rsidP="00CA39CA">
      <w:pPr>
        <w:jc w:val="both"/>
      </w:pPr>
    </w:p>
    <w:p w14:paraId="3E93CD3C" w14:textId="77777777" w:rsidR="00BA0CB9" w:rsidRDefault="00BA0CB9" w:rsidP="00BA0CB9">
      <w:pPr>
        <w:jc w:val="both"/>
        <w:rPr>
          <w:b/>
          <w:bCs/>
        </w:rPr>
      </w:pPr>
      <w:r w:rsidRPr="00BA0CB9">
        <w:rPr>
          <w:b/>
          <w:bCs/>
        </w:rPr>
        <w:t>Conclusion</w:t>
      </w:r>
    </w:p>
    <w:p w14:paraId="47355B5A" w14:textId="2F48B066" w:rsidR="00CA39CA" w:rsidRDefault="00CA39CA" w:rsidP="00FC4A43">
      <w:pPr>
        <w:jc w:val="both"/>
        <w:rPr>
          <w:ins w:id="49" w:author="Andrea Kirchknopf" w:date="2021-06-10T10:19:00Z"/>
        </w:rPr>
      </w:pPr>
      <w:r w:rsidRPr="00CA39CA">
        <w:t xml:space="preserve">This paper </w:t>
      </w:r>
      <w:r w:rsidR="00E31B1A">
        <w:t xml:space="preserve">estimated the impact of R&amp;D spending on COVID-19 mortality rate by using an IV to get rid of the exogeneity problem that R&amp;D spending as a percentage of GDP suffers from. This issue is a result of the fact that the variability in R&amp;D spending as a percentage of GDP, per capita GDP and HAQ is generated by the same macroeconomic mechanism. </w:t>
      </w:r>
      <w:r w:rsidR="00254359">
        <w:t>However, the number of published research papers per year should not have this issue. Since most of these papers are written by tenured professors or those seeking tenure, this variable is exogenous.</w:t>
      </w:r>
      <w:r w:rsidR="00FC4A43">
        <w:t xml:space="preserve"> We proceed to use it as an instrument for R&amp;D spending.</w:t>
      </w:r>
      <w:r w:rsidR="00254359">
        <w:t xml:space="preserve"> </w:t>
      </w:r>
      <w:r w:rsidR="00FC4A43">
        <w:t>The results of the first stage regression suggest that the instrumental variable is also relevant. The second stage regression shows a counterintuitive finding, that is: R&amp;D spending has a positive effect on COVID-19 mortality. This can be explained by the fact that R&amp;D spending is in fact done mostly for profit. Another puzzling result is the</w:t>
      </w:r>
      <w:r>
        <w:t xml:space="preserve"> coefficient </w:t>
      </w:r>
      <w:r w:rsidR="00FC4A43">
        <w:t xml:space="preserve">on </w:t>
      </w:r>
      <w:r>
        <w:t xml:space="preserve">GDP per capita </w:t>
      </w:r>
      <w:r w:rsidR="00FC4A43">
        <w:t>being</w:t>
      </w:r>
      <w:r>
        <w:t xml:space="preserve"> negative, which is counter to what (Chaudhry et al., 2020) had found. </w:t>
      </w:r>
      <w:r w:rsidR="00FC4A43">
        <w:t xml:space="preserve">This actually makes sense, because we would expect richer economies to be able to afford better conditions of living and treatments. We can conclude from </w:t>
      </w:r>
      <w:proofErr w:type="gramStart"/>
      <w:r w:rsidR="00FC4A43">
        <w:t>both of these</w:t>
      </w:r>
      <w:proofErr w:type="gramEnd"/>
      <w:r w:rsidR="00FC4A43">
        <w:t xml:space="preserve"> observations that richer countries can afford treatment when the sickness hits, but do not invest in it when there is no pandemic taking place.</w:t>
      </w:r>
      <w:ins w:id="50" w:author="Andrea Kirchknopf" w:date="2021-06-10T10:17:00Z">
        <w:r w:rsidR="000E50C4">
          <w:t xml:space="preserve"> This interpretation could go to the actual sections and conclude with implications or further research</w:t>
        </w:r>
      </w:ins>
      <w:ins w:id="51" w:author="Andrea Kirchknopf" w:date="2021-06-10T10:19:00Z">
        <w:r w:rsidR="008B4B2B">
          <w:t>, reiterate research question and how you answered it, how this answer contributes to existing research</w:t>
        </w:r>
      </w:ins>
    </w:p>
    <w:p w14:paraId="12A3F59A" w14:textId="7631FEDE" w:rsidR="008B4B2B" w:rsidRDefault="008B4B2B" w:rsidP="00FC4A43">
      <w:pPr>
        <w:jc w:val="both"/>
      </w:pPr>
      <w:ins w:id="52" w:author="Andrea Kirchknopf" w:date="2021-06-10T10:19:00Z">
        <w:r>
          <w:t>Review whole paper for coherence of argument</w:t>
        </w:r>
      </w:ins>
    </w:p>
    <w:p w14:paraId="64FE5C64" w14:textId="77777777" w:rsidR="00BA0CB9" w:rsidRPr="00BA0CB9" w:rsidRDefault="00BA0CB9" w:rsidP="00BA0CB9">
      <w:pPr>
        <w:jc w:val="both"/>
      </w:pPr>
    </w:p>
    <w:p w14:paraId="0D2B5A39" w14:textId="77777777" w:rsidR="00150FA8" w:rsidRDefault="00150FA8" w:rsidP="00350D34"/>
    <w:p w14:paraId="5330F3C7" w14:textId="77777777" w:rsidR="002700C1" w:rsidRDefault="002700C1" w:rsidP="00350D34"/>
    <w:p w14:paraId="1805068B" w14:textId="77777777" w:rsidR="00150FA8" w:rsidRDefault="00150FA8" w:rsidP="00350D34"/>
    <w:p w14:paraId="13D8AF88" w14:textId="77777777" w:rsidR="00350D34" w:rsidRPr="00350D34" w:rsidRDefault="00350D34" w:rsidP="00350D34">
      <w:pPr>
        <w:jc w:val="both"/>
        <w:rPr>
          <w:b/>
          <w:bCs/>
        </w:rPr>
      </w:pPr>
      <w:r w:rsidRPr="00350D34">
        <w:rPr>
          <w:b/>
          <w:bCs/>
        </w:rPr>
        <w:t>Sources</w:t>
      </w:r>
    </w:p>
    <w:p w14:paraId="7AD2AE3F" w14:textId="77777777" w:rsidR="00350D34" w:rsidRPr="002F4680" w:rsidRDefault="00350D34" w:rsidP="00350D34">
      <w:pPr>
        <w:jc w:val="both"/>
      </w:pPr>
      <w:r>
        <w:t xml:space="preserve">Chaudhry R., </w:t>
      </w:r>
      <w:proofErr w:type="spellStart"/>
      <w:r>
        <w:t>Dranitsaris</w:t>
      </w:r>
      <w:proofErr w:type="spellEnd"/>
      <w:r>
        <w:t xml:space="preserve"> G., Mubashir T., </w:t>
      </w:r>
      <w:proofErr w:type="spellStart"/>
      <w:r>
        <w:t>Bratoszko</w:t>
      </w:r>
      <w:proofErr w:type="spellEnd"/>
      <w:r>
        <w:t xml:space="preserve"> J., </w:t>
      </w:r>
      <w:proofErr w:type="spellStart"/>
      <w:r>
        <w:t>Riazi</w:t>
      </w:r>
      <w:proofErr w:type="spellEnd"/>
      <w:r>
        <w:t xml:space="preserve"> S. (2020) </w:t>
      </w:r>
      <w:r w:rsidRPr="00FB575E">
        <w:rPr>
          <w:i/>
          <w:iCs/>
        </w:rPr>
        <w:t>A country level analysis measuring the impact of government actions,</w:t>
      </w:r>
      <w:r>
        <w:rPr>
          <w:i/>
          <w:iCs/>
        </w:rPr>
        <w:t xml:space="preserve"> </w:t>
      </w:r>
      <w:r w:rsidRPr="00FB575E">
        <w:rPr>
          <w:i/>
          <w:iCs/>
        </w:rPr>
        <w:t>country preparedness and socioeconomic factors on COVID-19 mortality</w:t>
      </w:r>
      <w:r>
        <w:rPr>
          <w:i/>
          <w:iCs/>
        </w:rPr>
        <w:t xml:space="preserve"> </w:t>
      </w:r>
      <w:r w:rsidRPr="00FB575E">
        <w:rPr>
          <w:i/>
          <w:iCs/>
        </w:rPr>
        <w:t>and related health outcomes</w:t>
      </w:r>
      <w:r>
        <w:t xml:space="preserve">, </w:t>
      </w:r>
      <w:proofErr w:type="spellStart"/>
      <w:r w:rsidRPr="002F4680">
        <w:t>EClinicalMedicine</w:t>
      </w:r>
      <w:proofErr w:type="spellEnd"/>
      <w:r>
        <w:t>, Volume</w:t>
      </w:r>
      <w:r w:rsidRPr="002F4680">
        <w:t xml:space="preserve"> 25, 100464, </w:t>
      </w:r>
      <w:r>
        <w:t>August</w:t>
      </w:r>
      <w:r w:rsidRPr="002F4680">
        <w:t xml:space="preserve"> 01, 2020</w:t>
      </w:r>
    </w:p>
    <w:p w14:paraId="7F73AFC7" w14:textId="77777777" w:rsidR="00350D34" w:rsidRDefault="00350D34" w:rsidP="00350D34">
      <w:pPr>
        <w:jc w:val="both"/>
      </w:pPr>
      <w:r w:rsidRPr="002F4680">
        <w:lastRenderedPageBreak/>
        <w:t xml:space="preserve">De Siqueira J., Almeida L., </w:t>
      </w:r>
      <w:proofErr w:type="spellStart"/>
      <w:r w:rsidRPr="002F4680">
        <w:t>Zica</w:t>
      </w:r>
      <w:proofErr w:type="spellEnd"/>
      <w:r w:rsidRPr="002F4680">
        <w:t xml:space="preserve"> B., Brum., Barcelo A., Galil A., (2020) </w:t>
      </w:r>
      <w:r w:rsidRPr="002F4680">
        <w:rPr>
          <w:i/>
          <w:iCs/>
        </w:rPr>
        <w:t>Impact of obesity on hospitalizations and mortality, due to COVID-19: A systematic review</w:t>
      </w:r>
      <w:r>
        <w:t>, Obesity Research &amp; Clinical Practice, Volume 14, Issue 5, September–October 2020, Pages 398-403</w:t>
      </w:r>
    </w:p>
    <w:p w14:paraId="142B601A" w14:textId="77777777" w:rsidR="00350D34" w:rsidRPr="00F64F82" w:rsidRDefault="00350D34" w:rsidP="00350D34">
      <w:pPr>
        <w:jc w:val="both"/>
        <w:rPr>
          <w:i/>
          <w:iCs/>
        </w:rPr>
      </w:pPr>
      <w:r w:rsidRPr="00F64F82">
        <w:t>GBD 2016 Healthcare Access and Quality Collaborators</w:t>
      </w:r>
      <w:r>
        <w:t xml:space="preserve">, (2018) </w:t>
      </w:r>
      <w:r w:rsidRPr="00F64F82">
        <w:rPr>
          <w:i/>
          <w:iCs/>
        </w:rPr>
        <w:t>Measuring performance on the Healthcare Access and Quality Index for 195 countries and territories and selected subnational locations: a systematic analysis from the Global Burden of Disease Study 2016</w:t>
      </w:r>
      <w:r>
        <w:rPr>
          <w:i/>
          <w:iCs/>
        </w:rPr>
        <w:t xml:space="preserve">, </w:t>
      </w:r>
      <w:proofErr w:type="spellStart"/>
      <w:r>
        <w:rPr>
          <w:i/>
          <w:iCs/>
        </w:rPr>
        <w:t>TheLancet</w:t>
      </w:r>
      <w:proofErr w:type="spellEnd"/>
      <w:r>
        <w:rPr>
          <w:i/>
          <w:iCs/>
        </w:rPr>
        <w:t>, Volume</w:t>
      </w:r>
      <w:r w:rsidRPr="00F64F82">
        <w:rPr>
          <w:i/>
          <w:iCs/>
        </w:rPr>
        <w:t xml:space="preserve"> 391, </w:t>
      </w:r>
      <w:r>
        <w:rPr>
          <w:i/>
          <w:iCs/>
        </w:rPr>
        <w:t>Issue</w:t>
      </w:r>
      <w:r w:rsidRPr="00F64F82">
        <w:rPr>
          <w:i/>
          <w:iCs/>
        </w:rPr>
        <w:t xml:space="preserve"> 10136, P2236-2271, </w:t>
      </w:r>
      <w:r>
        <w:rPr>
          <w:i/>
          <w:iCs/>
        </w:rPr>
        <w:t>June</w:t>
      </w:r>
      <w:r w:rsidRPr="00F64F82">
        <w:rPr>
          <w:i/>
          <w:iCs/>
        </w:rPr>
        <w:t xml:space="preserve"> 02, 2018</w:t>
      </w:r>
    </w:p>
    <w:p w14:paraId="5F129432" w14:textId="77777777" w:rsidR="00C84354" w:rsidRPr="003A3335" w:rsidRDefault="00C84354" w:rsidP="00350D34">
      <w:pPr>
        <w:jc w:val="both"/>
      </w:pPr>
    </w:p>
    <w:sectPr w:rsidR="00C84354" w:rsidRPr="003A3335" w:rsidSect="00617FA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2CB416" w14:textId="77777777" w:rsidR="00714AAB" w:rsidRDefault="00714AAB" w:rsidP="004A126D">
      <w:pPr>
        <w:spacing w:after="0" w:line="240" w:lineRule="auto"/>
      </w:pPr>
      <w:r>
        <w:separator/>
      </w:r>
    </w:p>
  </w:endnote>
  <w:endnote w:type="continuationSeparator" w:id="0">
    <w:p w14:paraId="49B32909" w14:textId="77777777" w:rsidR="00714AAB" w:rsidRDefault="00714AAB" w:rsidP="004A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0155574"/>
      <w:docPartObj>
        <w:docPartGallery w:val="Page Numbers (Bottom of Page)"/>
        <w:docPartUnique/>
      </w:docPartObj>
    </w:sdtPr>
    <w:sdtEndPr>
      <w:rPr>
        <w:noProof/>
      </w:rPr>
    </w:sdtEndPr>
    <w:sdtContent>
      <w:p w14:paraId="7FA5656B" w14:textId="77777777" w:rsidR="001D5D37" w:rsidRDefault="001D5D3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730BDF9" w14:textId="77777777" w:rsidR="001D5D37" w:rsidRDefault="001D5D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E8AF8C" w14:textId="77777777" w:rsidR="00714AAB" w:rsidRDefault="00714AAB" w:rsidP="004A126D">
      <w:pPr>
        <w:spacing w:after="0" w:line="240" w:lineRule="auto"/>
      </w:pPr>
      <w:r>
        <w:separator/>
      </w:r>
    </w:p>
  </w:footnote>
  <w:footnote w:type="continuationSeparator" w:id="0">
    <w:p w14:paraId="5F042AB6" w14:textId="77777777" w:rsidR="00714AAB" w:rsidRDefault="00714AAB" w:rsidP="004A126D">
      <w:pPr>
        <w:spacing w:after="0" w:line="240" w:lineRule="auto"/>
      </w:pPr>
      <w:r>
        <w:continuationSeparator/>
      </w:r>
    </w:p>
  </w:footnote>
  <w:footnote w:id="1">
    <w:p w14:paraId="66EF6A8E" w14:textId="77777777" w:rsidR="001D5D37" w:rsidRPr="004A126D" w:rsidRDefault="001D5D37" w:rsidP="004A126D">
      <w:pPr>
        <w:pStyle w:val="FootnoteText"/>
      </w:pPr>
      <w:r>
        <w:rPr>
          <w:rStyle w:val="FootnoteReference"/>
        </w:rPr>
        <w:footnoteRef/>
      </w:r>
      <w:r>
        <w:t xml:space="preserve"> </w:t>
      </w:r>
      <w:r w:rsidRPr="004A126D">
        <w:t>Measured on a scale from 0 to 100 and presen</w:t>
      </w:r>
      <w:r>
        <w:t>ts a country’s overall prepared</w:t>
      </w:r>
      <w:r w:rsidRPr="004A126D">
        <w:t>ness in the event of a global pandemic. Higher scores indicate a greater level of national preparedness.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B51AF"/>
    <w:multiLevelType w:val="hybridMultilevel"/>
    <w:tmpl w:val="0E5062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463A26"/>
    <w:multiLevelType w:val="hybridMultilevel"/>
    <w:tmpl w:val="E9364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1E1AFA"/>
    <w:multiLevelType w:val="hybridMultilevel"/>
    <w:tmpl w:val="69AA2652"/>
    <w:lvl w:ilvl="0" w:tplc="E13673D0">
      <w:start w:val="1"/>
      <w:numFmt w:val="lowerLetter"/>
      <w:lvlText w:val="%1."/>
      <w:lvlJc w:val="left"/>
      <w:pPr>
        <w:ind w:left="1260" w:hanging="360"/>
      </w:pPr>
      <w:rPr>
        <w:rFonts w:hint="default"/>
      </w:r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a Kirchknopf">
    <w15:presenceInfo w15:providerId="AD" w15:userId="S::Kirchknopfa@ceu.edu::e249d84f-daca-4d75-ab4f-27ded1e8f6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13A"/>
    <w:rsid w:val="000B1878"/>
    <w:rsid w:val="000E50C4"/>
    <w:rsid w:val="000F702A"/>
    <w:rsid w:val="0010539E"/>
    <w:rsid w:val="00150FA8"/>
    <w:rsid w:val="001D5D37"/>
    <w:rsid w:val="00233338"/>
    <w:rsid w:val="00254359"/>
    <w:rsid w:val="002700C1"/>
    <w:rsid w:val="002C0AA6"/>
    <w:rsid w:val="00322F6B"/>
    <w:rsid w:val="00350D34"/>
    <w:rsid w:val="003622BD"/>
    <w:rsid w:val="0036575B"/>
    <w:rsid w:val="003A3335"/>
    <w:rsid w:val="003B5850"/>
    <w:rsid w:val="003D113A"/>
    <w:rsid w:val="00455862"/>
    <w:rsid w:val="00497701"/>
    <w:rsid w:val="004A126D"/>
    <w:rsid w:val="00503F96"/>
    <w:rsid w:val="005129EB"/>
    <w:rsid w:val="00570649"/>
    <w:rsid w:val="005E70E5"/>
    <w:rsid w:val="006139BE"/>
    <w:rsid w:val="00617FA3"/>
    <w:rsid w:val="00684C9F"/>
    <w:rsid w:val="00706C75"/>
    <w:rsid w:val="00714AAB"/>
    <w:rsid w:val="00720EA9"/>
    <w:rsid w:val="0077163B"/>
    <w:rsid w:val="007C6F39"/>
    <w:rsid w:val="007F7D4C"/>
    <w:rsid w:val="008264CE"/>
    <w:rsid w:val="00840C8C"/>
    <w:rsid w:val="00855171"/>
    <w:rsid w:val="008B4B2B"/>
    <w:rsid w:val="00987073"/>
    <w:rsid w:val="009A2E2B"/>
    <w:rsid w:val="00A62E14"/>
    <w:rsid w:val="00A84816"/>
    <w:rsid w:val="00A96DD1"/>
    <w:rsid w:val="00BA0CB9"/>
    <w:rsid w:val="00BB2FD0"/>
    <w:rsid w:val="00BB613B"/>
    <w:rsid w:val="00C30814"/>
    <w:rsid w:val="00C84354"/>
    <w:rsid w:val="00CA39CA"/>
    <w:rsid w:val="00CD6055"/>
    <w:rsid w:val="00DA64B0"/>
    <w:rsid w:val="00DB4F5B"/>
    <w:rsid w:val="00DB7E70"/>
    <w:rsid w:val="00DD4341"/>
    <w:rsid w:val="00E31B1A"/>
    <w:rsid w:val="00F3398F"/>
    <w:rsid w:val="00FC4A4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98F73"/>
  <w15:chartTrackingRefBased/>
  <w15:docId w15:val="{DAF74B6C-9B4F-41F6-971D-C3D6DDDF9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354"/>
    <w:pPr>
      <w:spacing w:after="120" w:line="36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3335"/>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A3335"/>
    <w:rPr>
      <w:rFonts w:ascii="Times New Roman" w:eastAsiaTheme="majorEastAsia" w:hAnsi="Times New Roman" w:cstheme="majorBidi"/>
      <w:spacing w:val="-10"/>
      <w:kern w:val="28"/>
      <w:sz w:val="56"/>
      <w:szCs w:val="56"/>
    </w:rPr>
  </w:style>
  <w:style w:type="paragraph" w:styleId="FootnoteText">
    <w:name w:val="footnote text"/>
    <w:basedOn w:val="Normal"/>
    <w:link w:val="FootnoteTextChar"/>
    <w:uiPriority w:val="99"/>
    <w:semiHidden/>
    <w:unhideWhenUsed/>
    <w:rsid w:val="004A12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126D"/>
    <w:rPr>
      <w:rFonts w:ascii="Times New Roman" w:hAnsi="Times New Roman"/>
      <w:sz w:val="20"/>
      <w:szCs w:val="20"/>
    </w:rPr>
  </w:style>
  <w:style w:type="character" w:styleId="FootnoteReference">
    <w:name w:val="footnote reference"/>
    <w:basedOn w:val="DefaultParagraphFont"/>
    <w:uiPriority w:val="99"/>
    <w:semiHidden/>
    <w:unhideWhenUsed/>
    <w:rsid w:val="004A126D"/>
    <w:rPr>
      <w:vertAlign w:val="superscript"/>
    </w:rPr>
  </w:style>
  <w:style w:type="paragraph" w:styleId="ListParagraph">
    <w:name w:val="List Paragraph"/>
    <w:basedOn w:val="Normal"/>
    <w:uiPriority w:val="34"/>
    <w:qFormat/>
    <w:rsid w:val="00DB7E70"/>
    <w:pPr>
      <w:ind w:left="720"/>
      <w:contextualSpacing/>
    </w:pPr>
  </w:style>
  <w:style w:type="paragraph" w:styleId="Header">
    <w:name w:val="header"/>
    <w:basedOn w:val="Normal"/>
    <w:link w:val="HeaderChar"/>
    <w:uiPriority w:val="99"/>
    <w:unhideWhenUsed/>
    <w:rsid w:val="000B18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1878"/>
    <w:rPr>
      <w:rFonts w:ascii="Times New Roman" w:hAnsi="Times New Roman"/>
    </w:rPr>
  </w:style>
  <w:style w:type="paragraph" w:styleId="Footer">
    <w:name w:val="footer"/>
    <w:basedOn w:val="Normal"/>
    <w:link w:val="FooterChar"/>
    <w:uiPriority w:val="99"/>
    <w:unhideWhenUsed/>
    <w:rsid w:val="000B18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1878"/>
    <w:rPr>
      <w:rFonts w:ascii="Times New Roman" w:hAnsi="Times New Roman"/>
    </w:rPr>
  </w:style>
  <w:style w:type="paragraph" w:styleId="Caption">
    <w:name w:val="caption"/>
    <w:basedOn w:val="Normal"/>
    <w:next w:val="Normal"/>
    <w:uiPriority w:val="35"/>
    <w:unhideWhenUsed/>
    <w:qFormat/>
    <w:rsid w:val="000B187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139BE"/>
    <w:rPr>
      <w:color w:val="808080"/>
    </w:rPr>
  </w:style>
  <w:style w:type="paragraph" w:styleId="BalloonText">
    <w:name w:val="Balloon Text"/>
    <w:basedOn w:val="Normal"/>
    <w:link w:val="BalloonTextChar"/>
    <w:uiPriority w:val="99"/>
    <w:semiHidden/>
    <w:unhideWhenUsed/>
    <w:rsid w:val="008551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51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95358">
      <w:bodyDiv w:val="1"/>
      <w:marLeft w:val="0"/>
      <w:marRight w:val="0"/>
      <w:marTop w:val="0"/>
      <w:marBottom w:val="0"/>
      <w:divBdr>
        <w:top w:val="none" w:sz="0" w:space="0" w:color="auto"/>
        <w:left w:val="none" w:sz="0" w:space="0" w:color="auto"/>
        <w:bottom w:val="none" w:sz="0" w:space="0" w:color="auto"/>
        <w:right w:val="none" w:sz="0" w:space="0" w:color="auto"/>
      </w:divBdr>
    </w:div>
    <w:div w:id="96876683">
      <w:bodyDiv w:val="1"/>
      <w:marLeft w:val="0"/>
      <w:marRight w:val="0"/>
      <w:marTop w:val="0"/>
      <w:marBottom w:val="0"/>
      <w:divBdr>
        <w:top w:val="none" w:sz="0" w:space="0" w:color="auto"/>
        <w:left w:val="none" w:sz="0" w:space="0" w:color="auto"/>
        <w:bottom w:val="none" w:sz="0" w:space="0" w:color="auto"/>
        <w:right w:val="none" w:sz="0" w:space="0" w:color="auto"/>
      </w:divBdr>
    </w:div>
    <w:div w:id="1597598187">
      <w:bodyDiv w:val="1"/>
      <w:marLeft w:val="0"/>
      <w:marRight w:val="0"/>
      <w:marTop w:val="0"/>
      <w:marBottom w:val="0"/>
      <w:divBdr>
        <w:top w:val="none" w:sz="0" w:space="0" w:color="auto"/>
        <w:left w:val="none" w:sz="0" w:space="0" w:color="auto"/>
        <w:bottom w:val="none" w:sz="0" w:space="0" w:color="auto"/>
        <w:right w:val="none" w:sz="0" w:space="0" w:color="auto"/>
      </w:divBdr>
    </w:div>
    <w:div w:id="1612977200">
      <w:bodyDiv w:val="1"/>
      <w:marLeft w:val="0"/>
      <w:marRight w:val="0"/>
      <w:marTop w:val="0"/>
      <w:marBottom w:val="0"/>
      <w:divBdr>
        <w:top w:val="none" w:sz="0" w:space="0" w:color="auto"/>
        <w:left w:val="none" w:sz="0" w:space="0" w:color="auto"/>
        <w:bottom w:val="none" w:sz="0" w:space="0" w:color="auto"/>
        <w:right w:val="none" w:sz="0" w:space="0" w:color="auto"/>
      </w:divBdr>
    </w:div>
    <w:div w:id="2034115568">
      <w:bodyDiv w:val="1"/>
      <w:marLeft w:val="0"/>
      <w:marRight w:val="0"/>
      <w:marTop w:val="0"/>
      <w:marBottom w:val="0"/>
      <w:divBdr>
        <w:top w:val="none" w:sz="0" w:space="0" w:color="auto"/>
        <w:left w:val="none" w:sz="0" w:space="0" w:color="auto"/>
        <w:bottom w:val="none" w:sz="0" w:space="0" w:color="auto"/>
        <w:right w:val="none" w:sz="0" w:space="0" w:color="auto"/>
      </w:divBdr>
    </w:div>
    <w:div w:id="207823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7D939-B40C-4A32-826D-46C21459D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9</Pages>
  <Words>2721</Words>
  <Characters>15511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Ramzi Chariag</dc:creator>
  <cp:keywords/>
  <dc:description/>
  <cp:lastModifiedBy>Andrea Kirchknopf</cp:lastModifiedBy>
  <cp:revision>12</cp:revision>
  <cp:lastPrinted>2021-06-09T09:08:00Z</cp:lastPrinted>
  <dcterms:created xsi:type="dcterms:W3CDTF">2021-06-09T02:27:00Z</dcterms:created>
  <dcterms:modified xsi:type="dcterms:W3CDTF">2021-06-10T10:51:00Z</dcterms:modified>
</cp:coreProperties>
</file>